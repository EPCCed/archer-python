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AD894" w14:textId="77777777" w:rsidR="00B315A3" w:rsidRPr="00B315A3" w:rsidRDefault="00B315A3" w:rsidP="00B315A3">
      <w:pPr>
        <w:pStyle w:val="Title"/>
      </w:pPr>
      <w:r w:rsidRPr="00B315A3">
        <w:t xml:space="preserve">Scientific </w:t>
      </w:r>
      <w:r w:rsidRPr="005C7CD7">
        <w:t>Python</w:t>
      </w:r>
      <w:r>
        <w:t>: Computational Fluid Dynamics</w:t>
      </w:r>
    </w:p>
    <w:p w14:paraId="14438C32" w14:textId="77777777" w:rsidR="00B315A3" w:rsidRPr="00B315A3" w:rsidRDefault="00B315A3" w:rsidP="00B315A3">
      <w:pPr>
        <w:pStyle w:val="Heading1"/>
      </w:pPr>
      <w:r>
        <w:t>Introduction and Aims</w:t>
      </w:r>
    </w:p>
    <w:p w14:paraId="7E661953" w14:textId="77777777" w:rsidR="00B315A3" w:rsidRPr="00B315A3" w:rsidRDefault="00B315A3" w:rsidP="00B315A3"/>
    <w:p w14:paraId="2DE68A14" w14:textId="0857F57E" w:rsidR="00B315A3" w:rsidRPr="00B315A3" w:rsidRDefault="00B315A3" w:rsidP="00B315A3">
      <w:r w:rsidRPr="00B315A3">
        <w:t>This exercise takes an example from one of the most common</w:t>
      </w:r>
      <w:r>
        <w:t xml:space="preserve"> </w:t>
      </w:r>
      <w:r w:rsidRPr="00B315A3">
        <w:t>applications of HPC resources: Fluid Dynamics. We will look at how a</w:t>
      </w:r>
      <w:r>
        <w:t xml:space="preserve"> </w:t>
      </w:r>
      <w:r w:rsidRPr="00B315A3">
        <w:t xml:space="preserve">simple fluid dynamics problem can be run using </w:t>
      </w:r>
      <w:r w:rsidRPr="00321DC8">
        <w:t>Python</w:t>
      </w:r>
      <w:r w:rsidR="00160EB0">
        <w:t xml:space="preserve"> and </w:t>
      </w:r>
      <w:proofErr w:type="spellStart"/>
      <w:r w:rsidR="00160EB0">
        <w:t>nump</w:t>
      </w:r>
      <w:r w:rsidRPr="00B315A3">
        <w:t>y</w:t>
      </w:r>
      <w:proofErr w:type="spellEnd"/>
      <w:r w:rsidRPr="00B315A3">
        <w:t>; and</w:t>
      </w:r>
      <w:r>
        <w:t xml:space="preserve"> </w:t>
      </w:r>
      <w:r w:rsidRPr="00B315A3">
        <w:t xml:space="preserve">how Fortran and C code can be called from within </w:t>
      </w:r>
      <w:r w:rsidRPr="00321DC8">
        <w:t>Python</w:t>
      </w:r>
      <w:r w:rsidRPr="00B315A3">
        <w:t>. The exercise</w:t>
      </w:r>
      <w:r>
        <w:t xml:space="preserve"> </w:t>
      </w:r>
      <w:r w:rsidRPr="00B315A3">
        <w:t>will compare the performance of the different approaches.</w:t>
      </w:r>
    </w:p>
    <w:p w14:paraId="004BDDBD" w14:textId="77777777" w:rsidR="00B315A3" w:rsidRPr="00B315A3" w:rsidRDefault="00B315A3" w:rsidP="00B315A3"/>
    <w:p w14:paraId="79863F2C" w14:textId="084A9F72" w:rsidR="00B315A3" w:rsidRPr="00B315A3" w:rsidRDefault="00B315A3" w:rsidP="00B315A3">
      <w:r w:rsidRPr="00B315A3">
        <w:t xml:space="preserve">We will also use this exercise to demonstrate the use of </w:t>
      </w:r>
      <w:proofErr w:type="spellStart"/>
      <w:r w:rsidR="007176A5">
        <w:t>m</w:t>
      </w:r>
      <w:r w:rsidRPr="00321DC8">
        <w:t>atplotlib</w:t>
      </w:r>
      <w:proofErr w:type="spellEnd"/>
      <w:r>
        <w:rPr>
          <w:u w:val="single"/>
        </w:rPr>
        <w:t xml:space="preserve"> </w:t>
      </w:r>
      <w:r w:rsidRPr="00B315A3">
        <w:t xml:space="preserve">to plot a </w:t>
      </w:r>
      <w:proofErr w:type="spellStart"/>
      <w:r w:rsidRPr="00321DC8">
        <w:t>visu</w:t>
      </w:r>
      <w:r w:rsidR="006C571B">
        <w:t>a</w:t>
      </w:r>
      <w:r w:rsidRPr="00321DC8">
        <w:t>lisation</w:t>
      </w:r>
      <w:proofErr w:type="spellEnd"/>
      <w:r w:rsidRPr="00B315A3">
        <w:t xml:space="preserve"> of the simulation results.</w:t>
      </w:r>
    </w:p>
    <w:p w14:paraId="2E327EF0" w14:textId="77777777" w:rsidR="00B315A3" w:rsidRPr="00B315A3" w:rsidRDefault="00B315A3" w:rsidP="00B315A3"/>
    <w:p w14:paraId="623C7A1A" w14:textId="77777777" w:rsidR="00B315A3" w:rsidRPr="00B315A3" w:rsidRDefault="00B315A3" w:rsidP="00B315A3">
      <w:r w:rsidRPr="00B315A3">
        <w:t>This exercise aims to introduce:</w:t>
      </w:r>
    </w:p>
    <w:p w14:paraId="45252B22" w14:textId="77777777" w:rsidR="00B315A3" w:rsidRPr="00B315A3" w:rsidRDefault="00B315A3" w:rsidP="00B315A3">
      <w:pPr>
        <w:pStyle w:val="ListParagraph"/>
        <w:numPr>
          <w:ilvl w:val="0"/>
          <w:numId w:val="1"/>
        </w:numPr>
      </w:pPr>
      <w:r w:rsidRPr="00321DC8">
        <w:t>Python</w:t>
      </w:r>
      <w:r w:rsidRPr="00B315A3">
        <w:t xml:space="preserve"> lists and functions</w:t>
      </w:r>
    </w:p>
    <w:p w14:paraId="3DF4A293" w14:textId="38E44D6D" w:rsidR="00B315A3" w:rsidRPr="00B315A3" w:rsidRDefault="0013098F" w:rsidP="00B315A3">
      <w:pPr>
        <w:pStyle w:val="ListParagraph"/>
        <w:numPr>
          <w:ilvl w:val="0"/>
          <w:numId w:val="1"/>
        </w:numPr>
      </w:pPr>
      <w:r>
        <w:t xml:space="preserve">Basic </w:t>
      </w:r>
      <w:proofErr w:type="spellStart"/>
      <w:r>
        <w:t>nump</w:t>
      </w:r>
      <w:r w:rsidR="00B315A3" w:rsidRPr="00B315A3">
        <w:t>y</w:t>
      </w:r>
      <w:proofErr w:type="spellEnd"/>
      <w:r w:rsidR="00B315A3" w:rsidRPr="00B315A3">
        <w:t xml:space="preserve"> array manipulation</w:t>
      </w:r>
    </w:p>
    <w:p w14:paraId="6D0DB877" w14:textId="1835E69E" w:rsidR="00B315A3" w:rsidRPr="00B315A3" w:rsidRDefault="00B315A3" w:rsidP="00B315A3">
      <w:pPr>
        <w:pStyle w:val="ListParagraph"/>
        <w:numPr>
          <w:ilvl w:val="0"/>
          <w:numId w:val="1"/>
        </w:numPr>
      </w:pPr>
      <w:r w:rsidRPr="00B315A3">
        <w:t xml:space="preserve">Plotting using </w:t>
      </w:r>
      <w:proofErr w:type="spellStart"/>
      <w:r w:rsidR="00B855FB">
        <w:t>m</w:t>
      </w:r>
      <w:r w:rsidRPr="00321DC8">
        <w:t>atplotlib</w:t>
      </w:r>
      <w:proofErr w:type="spellEnd"/>
    </w:p>
    <w:p w14:paraId="426AAFFB" w14:textId="77777777" w:rsidR="00B315A3" w:rsidRPr="00B315A3" w:rsidRDefault="00B315A3" w:rsidP="00B315A3">
      <w:pPr>
        <w:pStyle w:val="ListParagraph"/>
        <w:numPr>
          <w:ilvl w:val="0"/>
          <w:numId w:val="1"/>
        </w:numPr>
      </w:pPr>
      <w:r w:rsidRPr="00B315A3">
        <w:t xml:space="preserve">Calling Fortran/C from </w:t>
      </w:r>
      <w:r w:rsidRPr="00321DC8">
        <w:t>Python</w:t>
      </w:r>
    </w:p>
    <w:p w14:paraId="11EE08AD" w14:textId="77777777" w:rsidR="00B315A3" w:rsidRPr="00B315A3" w:rsidRDefault="00B315A3" w:rsidP="00B315A3">
      <w:pPr>
        <w:pStyle w:val="ListParagraph"/>
        <w:numPr>
          <w:ilvl w:val="0"/>
          <w:numId w:val="1"/>
        </w:numPr>
      </w:pPr>
      <w:r w:rsidRPr="00B315A3">
        <w:t xml:space="preserve">Benchmarking </w:t>
      </w:r>
      <w:r w:rsidRPr="00321DC8">
        <w:t>Python</w:t>
      </w:r>
      <w:r w:rsidRPr="00B315A3">
        <w:t xml:space="preserve"> performance</w:t>
      </w:r>
    </w:p>
    <w:p w14:paraId="73CF9C2D" w14:textId="77777777" w:rsidR="00B315A3" w:rsidRPr="00B315A3" w:rsidRDefault="00B315A3" w:rsidP="00B315A3">
      <w:pPr>
        <w:pStyle w:val="Heading1"/>
      </w:pPr>
      <w:r>
        <w:t>Fluid Dynamics</w:t>
      </w:r>
    </w:p>
    <w:p w14:paraId="7EA7678D" w14:textId="77777777" w:rsidR="00B315A3" w:rsidRPr="00B315A3" w:rsidRDefault="00B315A3" w:rsidP="00B315A3"/>
    <w:p w14:paraId="773C7A24" w14:textId="77777777" w:rsidR="00B315A3" w:rsidRPr="00B315A3" w:rsidRDefault="00B315A3" w:rsidP="00B315A3">
      <w:r w:rsidRPr="00B315A3">
        <w:t>Fluid Dynamics is the study of the mechanics of fluid flow, liquids</w:t>
      </w:r>
      <w:r>
        <w:t xml:space="preserve"> </w:t>
      </w:r>
      <w:r w:rsidRPr="00B315A3">
        <w:t>and gases in motion. This can encompass aero- and hydro</w:t>
      </w:r>
      <w:r>
        <w:t>-</w:t>
      </w:r>
      <w:r w:rsidRPr="00B315A3">
        <w:t>dynamics. It</w:t>
      </w:r>
      <w:r>
        <w:t xml:space="preserve"> </w:t>
      </w:r>
      <w:r w:rsidRPr="00B315A3">
        <w:t>has wide ranging applications from vessel and structure design to</w:t>
      </w:r>
      <w:r>
        <w:t xml:space="preserve"> </w:t>
      </w:r>
      <w:r w:rsidRPr="00B315A3">
        <w:t xml:space="preserve">weather and traffic </w:t>
      </w:r>
      <w:proofErr w:type="spellStart"/>
      <w:r w:rsidRPr="00B315A3">
        <w:t>modelling</w:t>
      </w:r>
      <w:proofErr w:type="spellEnd"/>
      <w:r w:rsidRPr="00B315A3">
        <w:t>. Simulating and solving fluid dynamic</w:t>
      </w:r>
      <w:r>
        <w:t xml:space="preserve"> </w:t>
      </w:r>
      <w:r w:rsidRPr="00B315A3">
        <w:t>problems requires large computational resources.</w:t>
      </w:r>
    </w:p>
    <w:p w14:paraId="6626A2E6" w14:textId="77777777" w:rsidR="00B315A3" w:rsidRPr="00B315A3" w:rsidRDefault="00B315A3" w:rsidP="00B315A3"/>
    <w:p w14:paraId="73443A14" w14:textId="298AEE9A" w:rsidR="00B315A3" w:rsidRPr="00B315A3" w:rsidRDefault="00B315A3" w:rsidP="00B315A3">
      <w:r w:rsidRPr="00B315A3">
        <w:t xml:space="preserve">Fluid dynamics is an example of continuous system </w:t>
      </w:r>
      <w:r w:rsidR="006C571B">
        <w:t xml:space="preserve">that </w:t>
      </w:r>
      <w:r w:rsidRPr="00B315A3">
        <w:t>can be</w:t>
      </w:r>
      <w:r>
        <w:t xml:space="preserve"> </w:t>
      </w:r>
      <w:r w:rsidRPr="00B315A3">
        <w:t>described by Partial Differential Equations. For a computer to</w:t>
      </w:r>
      <w:r>
        <w:t xml:space="preserve"> </w:t>
      </w:r>
      <w:r w:rsidRPr="00B315A3">
        <w:t xml:space="preserve">simulate these systems, the equations must be </w:t>
      </w:r>
      <w:proofErr w:type="spellStart"/>
      <w:r w:rsidRPr="00B315A3">
        <w:t>discretised</w:t>
      </w:r>
      <w:proofErr w:type="spellEnd"/>
      <w:r w:rsidRPr="00B315A3">
        <w:t xml:space="preserve"> onto a</w:t>
      </w:r>
      <w:r>
        <w:t xml:space="preserve"> </w:t>
      </w:r>
      <w:r w:rsidRPr="00B315A3">
        <w:t>grid. If this grid is regular, then a finite difference approach can</w:t>
      </w:r>
      <w:r>
        <w:t xml:space="preserve"> </w:t>
      </w:r>
      <w:r w:rsidRPr="00B315A3">
        <w:t>be used. Using this method means that the value at any point in the</w:t>
      </w:r>
      <w:r>
        <w:t xml:space="preserve"> </w:t>
      </w:r>
      <w:r w:rsidRPr="00B315A3">
        <w:t xml:space="preserve">grid is updated using some combination of the </w:t>
      </w:r>
      <w:proofErr w:type="spellStart"/>
      <w:r w:rsidRPr="00B315A3">
        <w:t>neighbouring</w:t>
      </w:r>
      <w:proofErr w:type="spellEnd"/>
      <w:r w:rsidRPr="00B315A3">
        <w:t xml:space="preserve"> points.</w:t>
      </w:r>
    </w:p>
    <w:p w14:paraId="1B74FA05" w14:textId="77777777" w:rsidR="00B315A3" w:rsidRPr="00B315A3" w:rsidRDefault="00B315A3" w:rsidP="00B315A3"/>
    <w:p w14:paraId="71A842E4" w14:textId="77777777" w:rsidR="00B315A3" w:rsidRPr="00B315A3" w:rsidRDefault="00B315A3" w:rsidP="00B315A3">
      <w:proofErr w:type="spellStart"/>
      <w:r w:rsidRPr="00B315A3">
        <w:rPr>
          <w:b/>
        </w:rPr>
        <w:t>Discretisation</w:t>
      </w:r>
      <w:proofErr w:type="spellEnd"/>
      <w:r w:rsidRPr="00B315A3">
        <w:t xml:space="preserve"> is the process of approximating a continuous</w:t>
      </w:r>
      <w:r>
        <w:t xml:space="preserve"> </w:t>
      </w:r>
      <w:r w:rsidRPr="00B315A3">
        <w:t>(i.e. infinite-dimensional) problem by a finite-dimensional problem</w:t>
      </w:r>
      <w:r>
        <w:t xml:space="preserve"> </w:t>
      </w:r>
      <w:r w:rsidRPr="00B315A3">
        <w:t>suitable for a computer. This is often accomplished by putting the</w:t>
      </w:r>
      <w:r>
        <w:t xml:space="preserve"> </w:t>
      </w:r>
      <w:r w:rsidRPr="00B315A3">
        <w:t>calculations into a grid or similar construct.</w:t>
      </w:r>
    </w:p>
    <w:p w14:paraId="5F1B240E" w14:textId="77777777" w:rsidR="00B315A3" w:rsidRPr="00B315A3" w:rsidRDefault="00B315A3" w:rsidP="00B315A3">
      <w:pPr>
        <w:pStyle w:val="Heading2"/>
      </w:pPr>
      <w:r>
        <w:lastRenderedPageBreak/>
        <w:t>The Problem</w:t>
      </w:r>
    </w:p>
    <w:p w14:paraId="2F431769" w14:textId="77777777" w:rsidR="00B315A3" w:rsidRPr="00B315A3" w:rsidRDefault="00B315A3" w:rsidP="00B315A3"/>
    <w:p w14:paraId="3BE5E752" w14:textId="484DDB00" w:rsidR="00B315A3" w:rsidRDefault="00B315A3" w:rsidP="00B315A3">
      <w:r w:rsidRPr="00B315A3">
        <w:t>In this exercise the finite difference approach is used to determine</w:t>
      </w:r>
      <w:r>
        <w:t xml:space="preserve"> </w:t>
      </w:r>
      <w:r w:rsidRPr="00B315A3">
        <w:t>the flow pattern of a fluid in a cavity. For simplicity, the liquid is</w:t>
      </w:r>
      <w:r>
        <w:t xml:space="preserve"> </w:t>
      </w:r>
      <w:r w:rsidR="006C571B">
        <w:t xml:space="preserve">assumed to have zero viscosity, </w:t>
      </w:r>
      <w:r w:rsidRPr="00B315A3">
        <w:t>which implies that there can be no</w:t>
      </w:r>
      <w:r>
        <w:t xml:space="preserve"> </w:t>
      </w:r>
      <w:r w:rsidRPr="00321DC8">
        <w:t>vortices</w:t>
      </w:r>
      <w:r w:rsidRPr="00B315A3">
        <w:t xml:space="preserve"> (i.e. no whirlpools) in the flow. The cavity is a square box</w:t>
      </w:r>
      <w:r>
        <w:t xml:space="preserve"> </w:t>
      </w:r>
      <w:r w:rsidRPr="00B315A3">
        <w:t>with an inlet on one side and an outlet on another as shown below.</w:t>
      </w:r>
    </w:p>
    <w:p w14:paraId="44E23277" w14:textId="77777777" w:rsidR="005C7CD7" w:rsidRDefault="005C7CD7" w:rsidP="00365859">
      <w:pPr>
        <w:jc w:val="center"/>
      </w:pPr>
    </w:p>
    <w:p w14:paraId="34B6D9AC" w14:textId="7195E2A3" w:rsidR="005C7CD7" w:rsidRPr="00B315A3" w:rsidRDefault="00365859" w:rsidP="00365859">
      <w:pPr>
        <w:jc w:val="center"/>
      </w:pPr>
      <w:r>
        <w:rPr>
          <w:noProof/>
        </w:rPr>
        <w:drawing>
          <wp:inline distT="0" distB="0" distL="0" distR="0" wp14:anchorId="1E247510" wp14:editId="44D1A995">
            <wp:extent cx="2261616" cy="2139696"/>
            <wp:effectExtent l="1016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d_box.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2261616" cy="2139696"/>
                    </a:xfrm>
                    <a:prstGeom prst="rect">
                      <a:avLst/>
                    </a:prstGeom>
                  </pic:spPr>
                </pic:pic>
              </a:graphicData>
            </a:graphic>
          </wp:inline>
        </w:drawing>
      </w:r>
    </w:p>
    <w:p w14:paraId="7DE7F5E6" w14:textId="77777777" w:rsidR="00B315A3" w:rsidRPr="00B315A3" w:rsidRDefault="00B315A3" w:rsidP="00B315A3">
      <w:r w:rsidRPr="00B315A3">
        <w:t xml:space="preserve"> </w:t>
      </w:r>
    </w:p>
    <w:p w14:paraId="1CD446BA" w14:textId="77777777" w:rsidR="00B315A3" w:rsidRPr="00B315A3" w:rsidRDefault="00B315A3" w:rsidP="00B315A3">
      <w:pPr>
        <w:pStyle w:val="Heading2"/>
      </w:pPr>
      <w:r w:rsidRPr="00B315A3">
        <w:t xml:space="preserve">A bit of </w:t>
      </w:r>
      <w:proofErr w:type="spellStart"/>
      <w:r w:rsidRPr="00B315A3">
        <w:rPr>
          <w:u w:val="single"/>
        </w:rPr>
        <w:t>Maths</w:t>
      </w:r>
      <w:proofErr w:type="spellEnd"/>
    </w:p>
    <w:p w14:paraId="16AA1129" w14:textId="1DF62326" w:rsidR="00B315A3" w:rsidRPr="00B315A3" w:rsidRDefault="00B315A3" w:rsidP="00B315A3">
      <w:r w:rsidRPr="00B315A3">
        <w:t>In two dimensions i</w:t>
      </w:r>
      <w:r w:rsidR="00321DC8">
        <w:t xml:space="preserve">t is easiest to work with the </w:t>
      </w:r>
      <w:r w:rsidR="00321DC8" w:rsidRPr="00321DC8">
        <w:rPr>
          <w:i/>
        </w:rPr>
        <w:t>stream function</w:t>
      </w:r>
      <w:r>
        <w:t xml:space="preserve"> </w:t>
      </w:r>
      <m:oMath>
        <m:r>
          <m:rPr>
            <m:sty m:val="p"/>
          </m:rPr>
          <w:rPr>
            <w:rFonts w:ascii="Cambria Math" w:hAnsi="Cambria Math"/>
          </w:rPr>
          <m:t>Ψ</m:t>
        </m:r>
      </m:oMath>
      <w:r w:rsidRPr="00B315A3">
        <w:t xml:space="preserve"> (see below for how this relates to the fluid velocity). For</w:t>
      </w:r>
      <w:r>
        <w:t xml:space="preserve"> </w:t>
      </w:r>
      <w:r w:rsidR="003746C1">
        <w:t xml:space="preserve">zero viscosity, </w:t>
      </w:r>
      <m:oMath>
        <m:r>
          <m:rPr>
            <m:sty m:val="p"/>
          </m:rPr>
          <w:rPr>
            <w:rFonts w:ascii="Cambria Math" w:hAnsi="Cambria Math"/>
          </w:rPr>
          <m:t>Ψ</m:t>
        </m:r>
      </m:oMath>
      <w:r w:rsidRPr="00B315A3">
        <w:t xml:space="preserve"> satisfies the following equation:</w:t>
      </w:r>
    </w:p>
    <w:p w14:paraId="1560FF3B" w14:textId="77777777" w:rsidR="00B315A3" w:rsidRPr="00B315A3" w:rsidRDefault="00B315A3" w:rsidP="00B315A3"/>
    <w:p w14:paraId="2C5D075A" w14:textId="31A1BC1B" w:rsidR="00D057F8" w:rsidRDefault="00ED6F33" w:rsidP="00B315A3">
      <m:oMathPara>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Ψ</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Ψ</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Ψ</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14:paraId="418DEE00" w14:textId="77777777" w:rsidR="00B315A3" w:rsidRPr="00B315A3" w:rsidRDefault="00B315A3" w:rsidP="00B315A3"/>
    <w:p w14:paraId="7CF0439F" w14:textId="77777777" w:rsidR="00B315A3" w:rsidRDefault="00B315A3" w:rsidP="00B315A3">
      <w:r w:rsidRPr="00B315A3">
        <w:t xml:space="preserve">The finite difference version of this equation is: </w:t>
      </w:r>
    </w:p>
    <w:p w14:paraId="4D929EEE" w14:textId="77777777" w:rsidR="00BB608C" w:rsidRDefault="00BB608C" w:rsidP="00B315A3"/>
    <w:p w14:paraId="67088B94" w14:textId="18429674" w:rsidR="00B315A3" w:rsidRPr="00B315A3" w:rsidRDefault="00ED6F33" w:rsidP="00B315A3">
      <m:oMathPara>
        <m:oMath>
          <m:sSub>
            <m:sSubPr>
              <m:ctrlPr>
                <w:rPr>
                  <w:rFonts w:ascii="Cambria Math" w:hAnsi="Cambria Math"/>
                  <w:i/>
                </w:rPr>
              </m:ctrlPr>
            </m:sSubPr>
            <m:e>
              <m:r>
                <m:rPr>
                  <m:sty m:val="p"/>
                </m:rPr>
                <w:rPr>
                  <w:rFonts w:ascii="Cambria Math" w:hAnsi="Cambria Math"/>
                </w:rPr>
                <m:t>Ψ</m:t>
              </m:r>
            </m:e>
            <m:sub>
              <m:r>
                <w:rPr>
                  <w:rFonts w:ascii="Cambria Math" w:hAnsi="Cambria Math"/>
                </w:rPr>
                <m:t>i-1,j</m:t>
              </m:r>
            </m:sub>
          </m:sSub>
          <m:r>
            <w:rPr>
              <w:rFonts w:ascii="Cambria Math" w:hAnsi="Cambria Math"/>
            </w:rPr>
            <m:t>+</m:t>
          </m:r>
          <m:sSub>
            <m:sSubPr>
              <m:ctrlPr>
                <w:rPr>
                  <w:rFonts w:ascii="Cambria Math" w:hAnsi="Cambria Math"/>
                </w:rPr>
              </m:ctrlPr>
            </m:sSubPr>
            <m:e>
              <m:r>
                <m:rPr>
                  <m:sty m:val="p"/>
                </m:rPr>
                <w:rPr>
                  <w:rFonts w:ascii="Cambria Math" w:hAnsi="Cambria Math"/>
                </w:rPr>
                <m:t>Ψ</m:t>
              </m:r>
            </m:e>
            <m:sub>
              <m:r>
                <w:rPr>
                  <w:rFonts w:ascii="Cambria Math" w:hAnsi="Cambria Math"/>
                </w:rPr>
                <m:t>i+1,j</m:t>
              </m:r>
            </m:sub>
          </m:sSub>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i,j-1</m:t>
              </m:r>
            </m:sub>
          </m:sSub>
          <m:r>
            <w:rPr>
              <w:rFonts w:ascii="Cambria Math" w:hAnsi="Cambria Math"/>
            </w:rPr>
            <m:t>+</m:t>
          </m:r>
          <m:sSub>
            <m:sSubPr>
              <m:ctrlPr>
                <w:rPr>
                  <w:rFonts w:ascii="Cambria Math" w:hAnsi="Cambria Math"/>
                </w:rPr>
              </m:ctrlPr>
            </m:sSubPr>
            <m:e>
              <m:r>
                <m:rPr>
                  <m:sty m:val="p"/>
                </m:rPr>
                <w:rPr>
                  <w:rFonts w:ascii="Cambria Math" w:hAnsi="Cambria Math"/>
                </w:rPr>
                <m:t>Ψ</m:t>
              </m:r>
            </m:e>
            <m:sub>
              <m:r>
                <w:rPr>
                  <w:rFonts w:ascii="Cambria Math" w:hAnsi="Cambria Math"/>
                </w:rPr>
                <m:t>i,j+1</m:t>
              </m:r>
            </m:sub>
          </m:sSub>
          <m:r>
            <w:rPr>
              <w:rFonts w:ascii="Cambria Math" w:hAnsi="Cambria Math"/>
            </w:rPr>
            <m:t>-4</m:t>
          </m:r>
          <m:sSub>
            <m:sSubPr>
              <m:ctrlPr>
                <w:rPr>
                  <w:rFonts w:ascii="Cambria Math" w:hAnsi="Cambria Math"/>
                  <w:i/>
                </w:rPr>
              </m:ctrlPr>
            </m:sSubPr>
            <m:e>
              <m:r>
                <m:rPr>
                  <m:sty m:val="p"/>
                </m:rPr>
                <w:rPr>
                  <w:rFonts w:ascii="Cambria Math" w:hAnsi="Cambria Math"/>
                </w:rPr>
                <m:t>Ψ</m:t>
              </m:r>
            </m:e>
            <m:sub>
              <m:r>
                <w:rPr>
                  <w:rFonts w:ascii="Cambria Math" w:hAnsi="Cambria Math"/>
                </w:rPr>
                <m:t>i,j</m:t>
              </m:r>
            </m:sub>
          </m:sSub>
          <m:r>
            <w:rPr>
              <w:rFonts w:ascii="Cambria Math" w:hAnsi="Cambria Math"/>
            </w:rPr>
            <m:t>=0</m:t>
          </m:r>
        </m:oMath>
      </m:oMathPara>
    </w:p>
    <w:p w14:paraId="4DDF919E" w14:textId="77777777" w:rsidR="00B315A3" w:rsidRPr="00B315A3" w:rsidRDefault="00B315A3" w:rsidP="00B315A3"/>
    <w:p w14:paraId="14E246F9" w14:textId="1EA3FF12" w:rsidR="00B315A3" w:rsidRPr="00B315A3" w:rsidRDefault="00B315A3" w:rsidP="00B315A3">
      <w:r w:rsidRPr="00B315A3">
        <w:t>With the boundary values fixed, the stream function can be calculated</w:t>
      </w:r>
      <w:r>
        <w:t xml:space="preserve"> </w:t>
      </w:r>
      <w:r w:rsidRPr="00B315A3">
        <w:t>for each point in the grid by averaging the value at that point with</w:t>
      </w:r>
      <w:r>
        <w:t xml:space="preserve"> </w:t>
      </w:r>
      <w:r w:rsidRPr="00B315A3">
        <w:t xml:space="preserve">its four nearest </w:t>
      </w:r>
      <w:proofErr w:type="spellStart"/>
      <w:r w:rsidRPr="00321DC8">
        <w:t>neighbours</w:t>
      </w:r>
      <w:proofErr w:type="spellEnd"/>
      <w:r w:rsidRPr="00B315A3">
        <w:t>. The process continues until the algorithm</w:t>
      </w:r>
      <w:r>
        <w:t xml:space="preserve"> </w:t>
      </w:r>
      <w:r w:rsidR="00326E49">
        <w:t>converges on a solution that</w:t>
      </w:r>
      <w:r w:rsidRPr="00B315A3">
        <w:t xml:space="preserve"> stays unchanged by the averaging</w:t>
      </w:r>
      <w:r>
        <w:t xml:space="preserve"> </w:t>
      </w:r>
      <w:r w:rsidRPr="00B315A3">
        <w:t xml:space="preserve">process. This simple approach to solving a PDE is called the </w:t>
      </w:r>
      <w:r w:rsidRPr="00321DC8">
        <w:t>Jacobi</w:t>
      </w:r>
      <w:r>
        <w:rPr>
          <w:u w:val="single"/>
        </w:rPr>
        <w:t xml:space="preserve"> </w:t>
      </w:r>
      <w:r w:rsidRPr="00B315A3">
        <w:t>Algorithm.</w:t>
      </w:r>
    </w:p>
    <w:p w14:paraId="47C97980" w14:textId="77777777" w:rsidR="00B315A3" w:rsidRPr="00B315A3" w:rsidRDefault="00B315A3" w:rsidP="00B315A3"/>
    <w:p w14:paraId="17470270" w14:textId="504EB711" w:rsidR="00B315A3" w:rsidRPr="00B315A3" w:rsidRDefault="00B315A3" w:rsidP="00B315A3">
      <w:r w:rsidRPr="00B315A3">
        <w:t>In order to obtain the flow pattern of the fluid in the cavity we want</w:t>
      </w:r>
      <w:r>
        <w:t xml:space="preserve"> </w:t>
      </w:r>
      <w:r w:rsidRPr="00B315A3">
        <w:t>to comput</w:t>
      </w:r>
      <w:r w:rsidR="00326E49">
        <w:t xml:space="preserve">e the velocity field </w:t>
      </w:r>
      <w:r w:rsidR="00326E49" w:rsidRPr="00ED6F33">
        <w:rPr>
          <w:b/>
          <w:i/>
          <w:rPrChange w:id="0" w:author="Kevin Stratford" w:date="2015-11-20T16:19:00Z">
            <w:rPr>
              <w:i/>
            </w:rPr>
          </w:rPrChange>
        </w:rPr>
        <w:t>u</w:t>
      </w:r>
      <w:r w:rsidR="006331D2">
        <w:t xml:space="preserve">. The </w:t>
      </w:r>
      <w:r w:rsidR="006331D2" w:rsidRPr="006331D2">
        <w:rPr>
          <w:i/>
        </w:rPr>
        <w:t>x</w:t>
      </w:r>
      <w:r w:rsidR="006331D2">
        <w:t xml:space="preserve"> and </w:t>
      </w:r>
      <w:r w:rsidR="006331D2" w:rsidRPr="006331D2">
        <w:rPr>
          <w:i/>
        </w:rPr>
        <w:t>y</w:t>
      </w:r>
      <w:r w:rsidRPr="00B315A3">
        <w:t xml:space="preserve"> components</w:t>
      </w:r>
      <w:r>
        <w:t xml:space="preserve"> </w:t>
      </w:r>
      <w:r w:rsidR="006331D2">
        <w:t xml:space="preserve">of </w:t>
      </w:r>
      <w:r w:rsidR="006331D2" w:rsidRPr="00ED6F33">
        <w:rPr>
          <w:b/>
          <w:i/>
          <w:rPrChange w:id="1" w:author="Kevin Stratford" w:date="2015-11-20T16:19:00Z">
            <w:rPr>
              <w:i/>
            </w:rPr>
          </w:rPrChange>
        </w:rPr>
        <w:t>u</w:t>
      </w:r>
      <w:r w:rsidRPr="00B315A3">
        <w:t xml:space="preserve"> are related to the stream function by</w:t>
      </w:r>
    </w:p>
    <w:p w14:paraId="1A353B7C" w14:textId="77777777" w:rsidR="00B315A3" w:rsidRDefault="00B315A3" w:rsidP="00B315A3"/>
    <w:p w14:paraId="7A2C1D26" w14:textId="4CCB4B93" w:rsidR="009A6A01" w:rsidRPr="009A6A01" w:rsidRDefault="00ED6F33" w:rsidP="00B315A3">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Ψ</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i,j+1</m:t>
                  </m:r>
                </m:sub>
              </m:sSub>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i,j-1</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w:ins w:id="2" w:author="Kevin Stratford" w:date="2015-11-20T16:19:00Z">
            <m:r>
              <w:rPr>
                <w:rFonts w:ascii="Cambria Math" w:hAnsi="Cambria Math"/>
              </w:rPr>
              <m:t>-</m:t>
            </m:r>
          </w:ins>
          <m:f>
            <m:fPr>
              <m:ctrlPr>
                <w:rPr>
                  <w:rFonts w:ascii="Cambria Math" w:hAnsi="Cambria Math"/>
                  <w:i/>
                </w:rPr>
              </m:ctrlPr>
            </m:fPr>
            <m:num>
              <m:r>
                <w:rPr>
                  <w:rFonts w:ascii="Cambria Math" w:hAnsi="Cambria Math"/>
                </w:rPr>
                <m:t>∂</m:t>
              </m:r>
              <m:r>
                <m:rPr>
                  <m:sty m:val="p"/>
                </m:rPr>
                <w:rPr>
                  <w:rFonts w:ascii="Cambria Math" w:hAnsi="Cambria Math"/>
                </w:rPr>
                <m:t>Ψ</m:t>
              </m:r>
            </m:num>
            <m:den>
              <m:r>
                <w:rPr>
                  <w:rFonts w:ascii="Cambria Math" w:hAnsi="Cambria Math"/>
                </w:rPr>
                <m:t>∂x</m:t>
              </m:r>
            </m:den>
          </m:f>
          <m:r>
            <w:rPr>
              <w:rFonts w:ascii="Cambria Math" w:hAnsi="Cambria Math"/>
            </w:rPr>
            <m:t>=</m:t>
          </m:r>
          <w:ins w:id="3" w:author="Kevin Stratford" w:date="2015-11-20T16:19:00Z">
            <m:r>
              <w:rPr>
                <w:rFonts w:ascii="Cambria Math" w:hAnsi="Cambria Math"/>
              </w:rPr>
              <m:t>-</m:t>
            </m:r>
          </w:ins>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i+1,j</m:t>
                  </m:r>
                </m:sub>
              </m:sSub>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i-1,j</m:t>
                  </m:r>
                </m:sub>
              </m:sSub>
            </m:e>
          </m:d>
          <m:r>
            <w:rPr>
              <w:rFonts w:ascii="Cambria Math" w:hAnsi="Cambria Math"/>
            </w:rPr>
            <m:t xml:space="preserve"> </m:t>
          </m:r>
        </m:oMath>
      </m:oMathPara>
    </w:p>
    <w:p w14:paraId="0F6F7608" w14:textId="77777777" w:rsidR="009A6A01" w:rsidRPr="009A6A01" w:rsidRDefault="009A6A01" w:rsidP="00B315A3"/>
    <w:p w14:paraId="3DDA9551" w14:textId="0D4B9795" w:rsidR="00B315A3" w:rsidRPr="00406804" w:rsidRDefault="00B315A3" w:rsidP="009A6A01">
      <w:r w:rsidRPr="00B315A3">
        <w:t>This means that the velocity of the fluid at each grid point can also</w:t>
      </w:r>
      <w:r>
        <w:t xml:space="preserve"> </w:t>
      </w:r>
      <w:r w:rsidRPr="00B315A3">
        <w:t xml:space="preserve">be calculated from the surrounding grid points.  </w:t>
      </w:r>
      <w:r w:rsidR="00406804">
        <w:t>The magnitude of the velocity</w:t>
      </w:r>
      <w:r w:rsidR="00CB39EB">
        <w:t xml:space="preserve"> </w:t>
      </w:r>
      <m:oMath>
        <m:r>
          <m:rPr>
            <m:sty m:val="bi"/>
          </m:rPr>
          <w:rPr>
            <w:rFonts w:ascii="Cambria Math" w:hAnsi="Cambria Math"/>
          </w:rPr>
          <m:t>u</m:t>
        </m:r>
      </m:oMath>
      <w:r w:rsidR="00406804">
        <w:t xml:space="preserve"> at point (</w:t>
      </w:r>
      <w:r w:rsidR="00406804" w:rsidRPr="006331D2">
        <w:rPr>
          <w:i/>
        </w:rPr>
        <w:t>x</w:t>
      </w:r>
      <w:r w:rsidR="00406804">
        <w:rPr>
          <w:i/>
        </w:rPr>
        <w:t xml:space="preserve">, y) </w:t>
      </w:r>
      <w:r w:rsidR="00406804">
        <w:t>is give</w:t>
      </w:r>
      <w:r w:rsidR="00CB39EB">
        <w:t>n</w:t>
      </w:r>
      <w:r w:rsidR="00406804">
        <w:t xml:space="preserve"> by:</w:t>
      </w:r>
    </w:p>
    <w:p w14:paraId="4A24269C" w14:textId="77777777" w:rsidR="00406804" w:rsidRDefault="00406804" w:rsidP="009A6A01"/>
    <w:p w14:paraId="67EA0DD4" w14:textId="7CE1FAE0" w:rsidR="00406804" w:rsidRPr="00B315A3" w:rsidRDefault="00ED6F33" w:rsidP="009A6A01">
      <m:oMathPara>
        <m:oMath>
          <m:d>
            <m:dPr>
              <m:begChr m:val="|"/>
              <m:endChr m:val="|"/>
              <m:ctrlPr>
                <w:rPr>
                  <w:rFonts w:ascii="Cambria Math" w:hAnsi="Cambria Math"/>
                  <w:i/>
                </w:rPr>
              </m:ctrlPr>
            </m:dPr>
            <m:e>
              <m:r>
                <m:rPr>
                  <m:sty m:val="bi"/>
                </m:rPr>
                <w:rPr>
                  <w:rFonts w:ascii="Cambria Math" w:hAnsi="Cambria Math"/>
                </w:rPr>
                <m:t>u</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e>
                <m:sup>
                  <m:r>
                    <w:rPr>
                      <w:rFonts w:ascii="Cambria Math" w:hAnsi="Cambria Math"/>
                    </w:rPr>
                    <m:t>2</m:t>
                  </m:r>
                </m:sup>
              </m:sSup>
            </m:e>
          </m:rad>
        </m:oMath>
      </m:oMathPara>
    </w:p>
    <w:p w14:paraId="059F0A43" w14:textId="77777777" w:rsidR="00B315A3" w:rsidRPr="00B315A3" w:rsidRDefault="00B315A3" w:rsidP="00B315A3">
      <w:pPr>
        <w:pStyle w:val="Heading2"/>
      </w:pPr>
      <w:r>
        <w:t>An Algorithm</w:t>
      </w:r>
    </w:p>
    <w:p w14:paraId="41596AE8" w14:textId="77777777" w:rsidR="00B315A3" w:rsidRPr="00B315A3" w:rsidRDefault="00B315A3" w:rsidP="00B315A3">
      <w:r w:rsidRPr="00B315A3">
        <w:t xml:space="preserve">The outline of the algorithm for calculating </w:t>
      </w:r>
      <w:r>
        <w:t>the velocities is as follows:</w:t>
      </w:r>
    </w:p>
    <w:p w14:paraId="1E671376" w14:textId="77777777" w:rsidR="00B315A3" w:rsidRPr="00B315A3" w:rsidRDefault="00B315A3" w:rsidP="00B315A3"/>
    <w:p w14:paraId="73624CC9" w14:textId="3EC5E4D0" w:rsidR="00B315A3" w:rsidRPr="005D1C25" w:rsidRDefault="00B315A3" w:rsidP="00B315A3">
      <w:pPr>
        <w:rPr>
          <w:rFonts w:ascii="Consolas" w:hAnsi="Consolas"/>
          <w:color w:val="008000"/>
          <w:sz w:val="20"/>
          <w:szCs w:val="20"/>
        </w:rPr>
      </w:pPr>
      <w:r w:rsidRPr="005D1C25">
        <w:rPr>
          <w:rFonts w:ascii="Consolas" w:hAnsi="Consolas"/>
          <w:color w:val="008000"/>
          <w:sz w:val="20"/>
          <w:szCs w:val="20"/>
        </w:rPr>
        <w:t xml:space="preserve"> </w:t>
      </w:r>
      <w:r w:rsidR="005D1C25" w:rsidRPr="005D1C25">
        <w:rPr>
          <w:rFonts w:ascii="Consolas" w:hAnsi="Consolas"/>
          <w:color w:val="008000"/>
          <w:sz w:val="20"/>
          <w:szCs w:val="20"/>
        </w:rPr>
        <w:t xml:space="preserve">  Set the boundary values for </w:t>
      </w:r>
      <w:r w:rsidR="003501FE" w:rsidRPr="003501FE">
        <w:rPr>
          <w:rFonts w:ascii="Consolas" w:hAnsi="Consolas"/>
          <w:color w:val="008000"/>
          <w:sz w:val="20"/>
          <w:szCs w:val="20"/>
        </w:rPr>
        <w:t>stream</w:t>
      </w:r>
      <w:r w:rsidR="003501FE">
        <w:rPr>
          <w:rFonts w:ascii="Consolas" w:hAnsi="Consolas"/>
          <w:color w:val="008000"/>
          <w:sz w:val="20"/>
          <w:szCs w:val="20"/>
        </w:rPr>
        <w:t xml:space="preserve"> function</w:t>
      </w:r>
    </w:p>
    <w:p w14:paraId="1D28C0B2" w14:textId="48E7C40C" w:rsidR="00B315A3" w:rsidRPr="005D1C25" w:rsidRDefault="005D1C25" w:rsidP="00B315A3">
      <w:pPr>
        <w:rPr>
          <w:rFonts w:ascii="Consolas" w:hAnsi="Consolas"/>
          <w:color w:val="008000"/>
          <w:sz w:val="20"/>
          <w:szCs w:val="20"/>
        </w:rPr>
      </w:pPr>
      <w:r w:rsidRPr="005D1C25">
        <w:rPr>
          <w:rFonts w:ascii="Consolas" w:hAnsi="Consolas"/>
          <w:color w:val="008000"/>
          <w:sz w:val="20"/>
          <w:szCs w:val="20"/>
        </w:rPr>
        <w:t xml:space="preserve">   </w:t>
      </w:r>
      <w:proofErr w:type="gramStart"/>
      <w:r w:rsidRPr="005D1C25">
        <w:rPr>
          <w:rFonts w:ascii="Consolas" w:hAnsi="Consolas"/>
          <w:color w:val="008000"/>
          <w:sz w:val="20"/>
          <w:szCs w:val="20"/>
        </w:rPr>
        <w:t>while</w:t>
      </w:r>
      <w:proofErr w:type="gramEnd"/>
      <w:r w:rsidRPr="005D1C25">
        <w:rPr>
          <w:rFonts w:ascii="Consolas" w:hAnsi="Consolas"/>
          <w:color w:val="008000"/>
          <w:sz w:val="20"/>
          <w:szCs w:val="20"/>
        </w:rPr>
        <w:t xml:space="preserve"> (convergenc</w:t>
      </w:r>
      <w:r w:rsidR="003501FE">
        <w:rPr>
          <w:rFonts w:ascii="Consolas" w:hAnsi="Consolas"/>
          <w:color w:val="008000"/>
          <w:sz w:val="20"/>
          <w:szCs w:val="20"/>
        </w:rPr>
        <w:t>e</w:t>
      </w:r>
      <w:r w:rsidRPr="005D1C25">
        <w:rPr>
          <w:rFonts w:ascii="Consolas" w:hAnsi="Consolas"/>
          <w:color w:val="008000"/>
          <w:sz w:val="20"/>
          <w:szCs w:val="20"/>
        </w:rPr>
        <w:t xml:space="preserve"> is</w:t>
      </w:r>
      <w:r w:rsidR="00B315A3" w:rsidRPr="005D1C25">
        <w:rPr>
          <w:rFonts w:ascii="Consolas" w:hAnsi="Consolas"/>
          <w:color w:val="008000"/>
          <w:sz w:val="20"/>
          <w:szCs w:val="20"/>
        </w:rPr>
        <w:t xml:space="preserve"> FALSE) do</w:t>
      </w:r>
    </w:p>
    <w:p w14:paraId="3F7521F0" w14:textId="77777777" w:rsidR="00B315A3" w:rsidRPr="005D1C25" w:rsidRDefault="00B315A3" w:rsidP="00B315A3">
      <w:pPr>
        <w:rPr>
          <w:rFonts w:ascii="Consolas" w:hAnsi="Consolas"/>
          <w:color w:val="008000"/>
          <w:sz w:val="20"/>
          <w:szCs w:val="20"/>
        </w:rPr>
      </w:pPr>
      <w:r w:rsidRPr="005D1C25">
        <w:rPr>
          <w:rFonts w:ascii="Consolas" w:hAnsi="Consolas"/>
          <w:color w:val="008000"/>
          <w:sz w:val="20"/>
          <w:szCs w:val="20"/>
        </w:rPr>
        <w:t xml:space="preserve">      </w:t>
      </w:r>
      <w:proofErr w:type="gramStart"/>
      <w:r w:rsidRPr="005D1C25">
        <w:rPr>
          <w:rFonts w:ascii="Consolas" w:hAnsi="Consolas"/>
          <w:color w:val="008000"/>
          <w:sz w:val="20"/>
          <w:szCs w:val="20"/>
        </w:rPr>
        <w:t>for</w:t>
      </w:r>
      <w:proofErr w:type="gramEnd"/>
      <w:r w:rsidRPr="005D1C25">
        <w:rPr>
          <w:rFonts w:ascii="Consolas" w:hAnsi="Consolas"/>
          <w:color w:val="008000"/>
          <w:sz w:val="20"/>
          <w:szCs w:val="20"/>
        </w:rPr>
        <w:t xml:space="preserve"> each interior grid point do</w:t>
      </w:r>
    </w:p>
    <w:p w14:paraId="0BA3D3A6" w14:textId="7BD0F147" w:rsidR="00B315A3" w:rsidRPr="005D1C25" w:rsidRDefault="003501FE" w:rsidP="00B315A3">
      <w:pPr>
        <w:rPr>
          <w:rFonts w:ascii="Consolas" w:hAnsi="Consolas"/>
          <w:color w:val="008000"/>
          <w:sz w:val="20"/>
          <w:szCs w:val="20"/>
        </w:rPr>
      </w:pPr>
      <w:r>
        <w:rPr>
          <w:rFonts w:ascii="Consolas" w:hAnsi="Consolas"/>
          <w:color w:val="008000"/>
          <w:sz w:val="20"/>
          <w:szCs w:val="20"/>
        </w:rPr>
        <w:t xml:space="preserve">         </w:t>
      </w:r>
      <w:proofErr w:type="gramStart"/>
      <w:r>
        <w:rPr>
          <w:rFonts w:ascii="Consolas" w:hAnsi="Consolas"/>
          <w:color w:val="008000"/>
          <w:sz w:val="20"/>
          <w:szCs w:val="20"/>
        </w:rPr>
        <w:t>update</w:t>
      </w:r>
      <w:proofErr w:type="gramEnd"/>
      <w:r>
        <w:rPr>
          <w:rFonts w:ascii="Consolas" w:hAnsi="Consolas"/>
          <w:color w:val="008000"/>
          <w:sz w:val="20"/>
          <w:szCs w:val="20"/>
        </w:rPr>
        <w:t xml:space="preserve"> value of stream function</w:t>
      </w:r>
      <w:r w:rsidR="005D1C25" w:rsidRPr="005D1C25">
        <w:rPr>
          <w:rFonts w:ascii="Consolas" w:hAnsi="Consolas"/>
          <w:color w:val="008000"/>
          <w:sz w:val="20"/>
          <w:szCs w:val="20"/>
        </w:rPr>
        <w:t xml:space="preserve"> </w:t>
      </w:r>
      <w:r w:rsidR="00B315A3" w:rsidRPr="005D1C25">
        <w:rPr>
          <w:rFonts w:ascii="Consolas" w:hAnsi="Consolas"/>
          <w:color w:val="008000"/>
          <w:sz w:val="20"/>
          <w:szCs w:val="20"/>
        </w:rPr>
        <w:t xml:space="preserve">by averaging with its 4 nearest </w:t>
      </w:r>
      <w:r w:rsidR="005C7165">
        <w:rPr>
          <w:rFonts w:ascii="Consolas" w:hAnsi="Consolas"/>
          <w:color w:val="008000"/>
          <w:sz w:val="20"/>
          <w:szCs w:val="20"/>
        </w:rPr>
        <w:t xml:space="preserve">    </w:t>
      </w:r>
      <w:r w:rsidR="005C7165">
        <w:rPr>
          <w:rFonts w:ascii="Consolas" w:hAnsi="Consolas"/>
          <w:color w:val="008000"/>
          <w:sz w:val="20"/>
          <w:szCs w:val="20"/>
        </w:rPr>
        <w:tab/>
      </w:r>
      <w:r w:rsidR="005C7165">
        <w:rPr>
          <w:rFonts w:ascii="Consolas" w:hAnsi="Consolas"/>
          <w:color w:val="008000"/>
          <w:sz w:val="20"/>
          <w:szCs w:val="20"/>
        </w:rPr>
        <w:tab/>
        <w:t xml:space="preserve">  </w:t>
      </w:r>
      <w:proofErr w:type="spellStart"/>
      <w:r w:rsidR="00B315A3" w:rsidRPr="005D1C25">
        <w:rPr>
          <w:rFonts w:ascii="Consolas" w:hAnsi="Consolas"/>
          <w:color w:val="008000"/>
          <w:sz w:val="20"/>
          <w:szCs w:val="20"/>
          <w:u w:val="single"/>
        </w:rPr>
        <w:t>neighbours</w:t>
      </w:r>
      <w:proofErr w:type="spellEnd"/>
      <w:r w:rsidR="00B315A3" w:rsidRPr="005D1C25">
        <w:rPr>
          <w:rFonts w:ascii="Consolas" w:hAnsi="Consolas"/>
          <w:color w:val="008000"/>
          <w:sz w:val="20"/>
          <w:szCs w:val="20"/>
        </w:rPr>
        <w:t xml:space="preserve"> </w:t>
      </w:r>
    </w:p>
    <w:p w14:paraId="26FB4A84" w14:textId="77777777" w:rsidR="00B315A3" w:rsidRPr="005D1C25" w:rsidRDefault="00B315A3" w:rsidP="00B315A3">
      <w:pPr>
        <w:rPr>
          <w:rFonts w:ascii="Consolas" w:hAnsi="Consolas"/>
          <w:color w:val="008000"/>
          <w:sz w:val="20"/>
          <w:szCs w:val="20"/>
        </w:rPr>
      </w:pPr>
      <w:r w:rsidRPr="005D1C25">
        <w:rPr>
          <w:rFonts w:ascii="Consolas" w:hAnsi="Consolas"/>
          <w:color w:val="008000"/>
          <w:sz w:val="20"/>
          <w:szCs w:val="20"/>
        </w:rPr>
        <w:t xml:space="preserve">      </w:t>
      </w:r>
      <w:proofErr w:type="gramStart"/>
      <w:r w:rsidRPr="005D1C25">
        <w:rPr>
          <w:rFonts w:ascii="Consolas" w:hAnsi="Consolas"/>
          <w:color w:val="008000"/>
          <w:sz w:val="20"/>
          <w:szCs w:val="20"/>
        </w:rPr>
        <w:t>end</w:t>
      </w:r>
      <w:proofErr w:type="gramEnd"/>
      <w:r w:rsidRPr="005D1C25">
        <w:rPr>
          <w:rFonts w:ascii="Consolas" w:hAnsi="Consolas"/>
          <w:color w:val="008000"/>
          <w:sz w:val="20"/>
          <w:szCs w:val="20"/>
        </w:rPr>
        <w:t xml:space="preserve"> do</w:t>
      </w:r>
    </w:p>
    <w:p w14:paraId="1166812C" w14:textId="77777777" w:rsidR="00B315A3" w:rsidRPr="005D1C25" w:rsidRDefault="00B315A3" w:rsidP="00B315A3">
      <w:pPr>
        <w:rPr>
          <w:rFonts w:ascii="Consolas" w:hAnsi="Consolas"/>
          <w:color w:val="008000"/>
          <w:sz w:val="20"/>
          <w:szCs w:val="20"/>
        </w:rPr>
      </w:pPr>
      <w:r w:rsidRPr="005D1C25">
        <w:rPr>
          <w:rFonts w:ascii="Consolas" w:hAnsi="Consolas"/>
          <w:color w:val="008000"/>
          <w:sz w:val="20"/>
          <w:szCs w:val="20"/>
        </w:rPr>
        <w:t xml:space="preserve">      </w:t>
      </w:r>
      <w:proofErr w:type="gramStart"/>
      <w:r w:rsidRPr="005D1C25">
        <w:rPr>
          <w:rFonts w:ascii="Consolas" w:hAnsi="Consolas"/>
          <w:color w:val="008000"/>
          <w:sz w:val="20"/>
          <w:szCs w:val="20"/>
        </w:rPr>
        <w:t>check</w:t>
      </w:r>
      <w:proofErr w:type="gramEnd"/>
      <w:r w:rsidRPr="005D1C25">
        <w:rPr>
          <w:rFonts w:ascii="Consolas" w:hAnsi="Consolas"/>
          <w:color w:val="008000"/>
          <w:sz w:val="20"/>
          <w:szCs w:val="20"/>
        </w:rPr>
        <w:t xml:space="preserve"> for convergence</w:t>
      </w:r>
    </w:p>
    <w:p w14:paraId="247638F2" w14:textId="77777777" w:rsidR="00B315A3" w:rsidRPr="005D1C25" w:rsidRDefault="00B315A3" w:rsidP="00B315A3">
      <w:pPr>
        <w:rPr>
          <w:rFonts w:ascii="Consolas" w:hAnsi="Consolas"/>
          <w:color w:val="008000"/>
          <w:sz w:val="20"/>
          <w:szCs w:val="20"/>
        </w:rPr>
      </w:pPr>
      <w:r w:rsidRPr="005D1C25">
        <w:rPr>
          <w:rFonts w:ascii="Consolas" w:hAnsi="Consolas"/>
          <w:color w:val="008000"/>
          <w:sz w:val="20"/>
          <w:szCs w:val="20"/>
        </w:rPr>
        <w:t xml:space="preserve">   </w:t>
      </w:r>
      <w:proofErr w:type="gramStart"/>
      <w:r w:rsidRPr="005D1C25">
        <w:rPr>
          <w:rFonts w:ascii="Consolas" w:hAnsi="Consolas"/>
          <w:color w:val="008000"/>
          <w:sz w:val="20"/>
          <w:szCs w:val="20"/>
        </w:rPr>
        <w:t>end</w:t>
      </w:r>
      <w:proofErr w:type="gramEnd"/>
      <w:r w:rsidRPr="005D1C25">
        <w:rPr>
          <w:rFonts w:ascii="Consolas" w:hAnsi="Consolas"/>
          <w:color w:val="008000"/>
          <w:sz w:val="20"/>
          <w:szCs w:val="20"/>
        </w:rPr>
        <w:t xml:space="preserve"> do</w:t>
      </w:r>
    </w:p>
    <w:p w14:paraId="66736C16" w14:textId="77777777" w:rsidR="00B315A3" w:rsidRPr="005D1C25" w:rsidRDefault="00B315A3" w:rsidP="00B315A3">
      <w:pPr>
        <w:rPr>
          <w:rFonts w:ascii="Consolas" w:hAnsi="Consolas"/>
          <w:color w:val="008000"/>
          <w:sz w:val="20"/>
          <w:szCs w:val="20"/>
        </w:rPr>
      </w:pPr>
      <w:r w:rsidRPr="005D1C25">
        <w:rPr>
          <w:rFonts w:ascii="Consolas" w:hAnsi="Consolas"/>
          <w:color w:val="008000"/>
          <w:sz w:val="20"/>
          <w:szCs w:val="20"/>
        </w:rPr>
        <w:t xml:space="preserve">   </w:t>
      </w:r>
      <w:proofErr w:type="gramStart"/>
      <w:r w:rsidRPr="005D1C25">
        <w:rPr>
          <w:rFonts w:ascii="Consolas" w:hAnsi="Consolas"/>
          <w:color w:val="008000"/>
          <w:sz w:val="20"/>
          <w:szCs w:val="20"/>
        </w:rPr>
        <w:t>for</w:t>
      </w:r>
      <w:proofErr w:type="gramEnd"/>
      <w:r w:rsidRPr="005D1C25">
        <w:rPr>
          <w:rFonts w:ascii="Consolas" w:hAnsi="Consolas"/>
          <w:color w:val="008000"/>
          <w:sz w:val="20"/>
          <w:szCs w:val="20"/>
        </w:rPr>
        <w:t xml:space="preserve"> each interior grid point do</w:t>
      </w:r>
    </w:p>
    <w:p w14:paraId="75066F77" w14:textId="55AC91D2" w:rsidR="00B315A3" w:rsidRPr="005D1C25" w:rsidRDefault="003501FE" w:rsidP="00B315A3">
      <w:pPr>
        <w:rPr>
          <w:rFonts w:ascii="Consolas" w:hAnsi="Consolas"/>
          <w:color w:val="008000"/>
          <w:sz w:val="20"/>
          <w:szCs w:val="20"/>
        </w:rPr>
      </w:pPr>
      <w:r>
        <w:rPr>
          <w:rFonts w:ascii="Consolas" w:hAnsi="Consolas"/>
          <w:color w:val="008000"/>
          <w:sz w:val="20"/>
          <w:szCs w:val="20"/>
        </w:rPr>
        <w:t xml:space="preserve">      </w:t>
      </w:r>
      <w:proofErr w:type="gramStart"/>
      <w:r>
        <w:rPr>
          <w:rFonts w:ascii="Consolas" w:hAnsi="Consolas"/>
          <w:color w:val="008000"/>
          <w:sz w:val="20"/>
          <w:szCs w:val="20"/>
        </w:rPr>
        <w:t>calculate</w:t>
      </w:r>
      <w:proofErr w:type="gramEnd"/>
      <w:r>
        <w:rPr>
          <w:rFonts w:ascii="Consolas" w:hAnsi="Consolas"/>
          <w:color w:val="008000"/>
          <w:sz w:val="20"/>
          <w:szCs w:val="20"/>
        </w:rPr>
        <w:t xml:space="preserve"> x component of velocity</w:t>
      </w:r>
    </w:p>
    <w:p w14:paraId="2D9A780E" w14:textId="14EF251E" w:rsidR="005D1C25" w:rsidRPr="005D1C25" w:rsidRDefault="003501FE" w:rsidP="00B315A3">
      <w:pPr>
        <w:rPr>
          <w:rFonts w:ascii="Consolas" w:hAnsi="Consolas"/>
          <w:color w:val="008000"/>
          <w:sz w:val="20"/>
          <w:szCs w:val="20"/>
        </w:rPr>
      </w:pPr>
      <w:r>
        <w:rPr>
          <w:rFonts w:ascii="Consolas" w:hAnsi="Consolas"/>
          <w:color w:val="008000"/>
          <w:sz w:val="20"/>
          <w:szCs w:val="20"/>
        </w:rPr>
        <w:t xml:space="preserve">      </w:t>
      </w:r>
      <w:proofErr w:type="gramStart"/>
      <w:r>
        <w:rPr>
          <w:rFonts w:ascii="Consolas" w:hAnsi="Consolas"/>
          <w:color w:val="008000"/>
          <w:sz w:val="20"/>
          <w:szCs w:val="20"/>
        </w:rPr>
        <w:t>calculate</w:t>
      </w:r>
      <w:proofErr w:type="gramEnd"/>
      <w:r>
        <w:rPr>
          <w:rFonts w:ascii="Consolas" w:hAnsi="Consolas"/>
          <w:color w:val="008000"/>
          <w:sz w:val="20"/>
          <w:szCs w:val="20"/>
        </w:rPr>
        <w:t xml:space="preserve"> y component of velocity</w:t>
      </w:r>
    </w:p>
    <w:p w14:paraId="7B0BE636" w14:textId="4C4AB0DB" w:rsidR="00B315A3" w:rsidRPr="005D1C25" w:rsidRDefault="005D1C25" w:rsidP="00B315A3">
      <w:pPr>
        <w:rPr>
          <w:rFonts w:ascii="Consolas" w:hAnsi="Consolas"/>
          <w:color w:val="008000"/>
          <w:sz w:val="20"/>
          <w:szCs w:val="20"/>
        </w:rPr>
      </w:pPr>
      <w:r w:rsidRPr="005D1C25">
        <w:rPr>
          <w:rFonts w:ascii="Consolas" w:hAnsi="Consolas"/>
          <w:color w:val="008000"/>
          <w:sz w:val="20"/>
          <w:szCs w:val="20"/>
        </w:rPr>
        <w:t xml:space="preserve">   </w:t>
      </w:r>
      <w:proofErr w:type="gramStart"/>
      <w:r w:rsidRPr="005D1C25">
        <w:rPr>
          <w:rFonts w:ascii="Consolas" w:hAnsi="Consolas"/>
          <w:color w:val="008000"/>
          <w:sz w:val="20"/>
          <w:szCs w:val="20"/>
        </w:rPr>
        <w:t>end</w:t>
      </w:r>
      <w:proofErr w:type="gramEnd"/>
      <w:r w:rsidRPr="005D1C25">
        <w:rPr>
          <w:rFonts w:ascii="Consolas" w:hAnsi="Consolas"/>
          <w:color w:val="008000"/>
          <w:sz w:val="20"/>
          <w:szCs w:val="20"/>
        </w:rPr>
        <w:t xml:space="preserve"> do</w:t>
      </w:r>
    </w:p>
    <w:p w14:paraId="128B91AB" w14:textId="77777777" w:rsidR="00B315A3" w:rsidRPr="00B315A3" w:rsidRDefault="00B315A3" w:rsidP="00B315A3"/>
    <w:p w14:paraId="0F5FFDE7" w14:textId="77777777" w:rsidR="00B315A3" w:rsidRPr="00B315A3" w:rsidRDefault="00B315A3" w:rsidP="00B315A3">
      <w:r w:rsidRPr="00B315A3">
        <w:t>For simplicity, here we simply run the calculation for a fixed number</w:t>
      </w:r>
      <w:r>
        <w:t xml:space="preserve"> </w:t>
      </w:r>
      <w:r w:rsidRPr="00B315A3">
        <w:t>of iterations; a real simulation would continue until some chosen</w:t>
      </w:r>
      <w:r>
        <w:t xml:space="preserve"> </w:t>
      </w:r>
      <w:r w:rsidRPr="00B315A3">
        <w:t>accuracy was achieved.</w:t>
      </w:r>
    </w:p>
    <w:p w14:paraId="709C43E8" w14:textId="77777777" w:rsidR="00B315A3" w:rsidRPr="00B315A3" w:rsidRDefault="00B315A3" w:rsidP="00B315A3">
      <w:pPr>
        <w:pStyle w:val="Heading2"/>
      </w:pPr>
      <w:r w:rsidRPr="00B315A3">
        <w:t xml:space="preserve">Using </w:t>
      </w:r>
      <w:r w:rsidRPr="006331D2">
        <w:t>Python</w:t>
      </w:r>
    </w:p>
    <w:p w14:paraId="35E615F1" w14:textId="77777777" w:rsidR="00B315A3" w:rsidRPr="00B315A3" w:rsidRDefault="00B315A3" w:rsidP="00B315A3"/>
    <w:p w14:paraId="56E47F5D" w14:textId="77777777" w:rsidR="00B315A3" w:rsidRPr="00B315A3" w:rsidRDefault="00B315A3" w:rsidP="00B315A3">
      <w:r w:rsidRPr="00B315A3">
        <w:t xml:space="preserve">This calculation is useful to look at in </w:t>
      </w:r>
      <w:r w:rsidRPr="00DD26B6">
        <w:t>Python</w:t>
      </w:r>
      <w:r w:rsidRPr="00B315A3">
        <w:t xml:space="preserve"> for a number of reasons:</w:t>
      </w:r>
    </w:p>
    <w:p w14:paraId="16F6F133" w14:textId="77777777" w:rsidR="00B315A3" w:rsidRPr="00B315A3" w:rsidRDefault="00B315A3" w:rsidP="00B315A3"/>
    <w:p w14:paraId="1A8FDFE9" w14:textId="77777777" w:rsidR="00B315A3" w:rsidRPr="00B315A3" w:rsidRDefault="00B315A3" w:rsidP="00B315A3">
      <w:pPr>
        <w:pStyle w:val="ListParagraph"/>
        <w:numPr>
          <w:ilvl w:val="0"/>
          <w:numId w:val="2"/>
        </w:numPr>
      </w:pPr>
      <w:r w:rsidRPr="00B315A3">
        <w:t>The problem can be scaled to an arbitrary size</w:t>
      </w:r>
    </w:p>
    <w:p w14:paraId="1C8DB1D5" w14:textId="77777777" w:rsidR="00B315A3" w:rsidRPr="00B315A3" w:rsidRDefault="00B315A3" w:rsidP="00B315A3">
      <w:pPr>
        <w:pStyle w:val="ListParagraph"/>
        <w:numPr>
          <w:ilvl w:val="0"/>
          <w:numId w:val="2"/>
        </w:numPr>
      </w:pPr>
      <w:r w:rsidRPr="00B315A3">
        <w:t>It requires the use of 2-dimensional lists/arrays</w:t>
      </w:r>
    </w:p>
    <w:p w14:paraId="02EBF719" w14:textId="580B179E" w:rsidR="00B315A3" w:rsidRPr="00B315A3" w:rsidDel="00ED6F33" w:rsidRDefault="00B315A3" w:rsidP="00B315A3">
      <w:pPr>
        <w:pStyle w:val="ListParagraph"/>
        <w:numPr>
          <w:ilvl w:val="0"/>
          <w:numId w:val="2"/>
        </w:numPr>
        <w:rPr>
          <w:del w:id="4" w:author="Kevin Stratford" w:date="2015-11-20T16:20:00Z"/>
        </w:rPr>
      </w:pPr>
      <w:r w:rsidRPr="00B315A3">
        <w:t xml:space="preserve">The algorithm can easily be implemented in </w:t>
      </w:r>
      <w:r w:rsidRPr="00DD26B6">
        <w:t>Python</w:t>
      </w:r>
      <w:r w:rsidR="00BC4B53">
        <w:t xml:space="preserve">, </w:t>
      </w:r>
      <w:proofErr w:type="spellStart"/>
      <w:r w:rsidR="00BC4B53">
        <w:t>Num</w:t>
      </w:r>
      <w:r w:rsidRPr="00B315A3">
        <w:t>Py</w:t>
      </w:r>
      <w:proofErr w:type="spellEnd"/>
      <w:r w:rsidRPr="00B315A3">
        <w:t>,</w:t>
      </w:r>
      <w:ins w:id="5" w:author="Kevin Stratford" w:date="2015-11-20T16:20:00Z">
        <w:r w:rsidR="00ED6F33">
          <w:t xml:space="preserve"> </w:t>
        </w:r>
      </w:ins>
    </w:p>
    <w:p w14:paraId="31732ED5" w14:textId="77777777" w:rsidR="00B315A3" w:rsidRPr="00B315A3" w:rsidRDefault="00B315A3" w:rsidP="00ED6F33">
      <w:pPr>
        <w:pStyle w:val="ListParagraph"/>
        <w:numPr>
          <w:ilvl w:val="0"/>
          <w:numId w:val="2"/>
        </w:numPr>
      </w:pPr>
      <w:r w:rsidRPr="00B315A3">
        <w:t>Fortran and C</w:t>
      </w:r>
    </w:p>
    <w:p w14:paraId="2AD8766D" w14:textId="77777777" w:rsidR="00B315A3" w:rsidRPr="00B315A3" w:rsidRDefault="00B315A3" w:rsidP="00B315A3">
      <w:pPr>
        <w:pStyle w:val="ListParagraph"/>
        <w:numPr>
          <w:ilvl w:val="0"/>
          <w:numId w:val="2"/>
        </w:numPr>
      </w:pPr>
      <w:proofErr w:type="spellStart"/>
      <w:r w:rsidRPr="00DD26B6">
        <w:t>Visualising</w:t>
      </w:r>
      <w:proofErr w:type="spellEnd"/>
      <w:r w:rsidRPr="00B315A3">
        <w:t xml:space="preserve"> the results demonstrates the use of </w:t>
      </w:r>
      <w:proofErr w:type="spellStart"/>
      <w:r w:rsidRPr="00DD26B6">
        <w:t>matplotlib</w:t>
      </w:r>
      <w:proofErr w:type="spellEnd"/>
    </w:p>
    <w:p w14:paraId="4D44044C" w14:textId="77777777" w:rsidR="00B315A3" w:rsidRPr="00B315A3" w:rsidRDefault="00B315A3" w:rsidP="00B315A3"/>
    <w:p w14:paraId="4565A323" w14:textId="77777777" w:rsidR="00B315A3" w:rsidRPr="00B315A3" w:rsidRDefault="00B315A3" w:rsidP="00B315A3">
      <w:r w:rsidRPr="00B315A3">
        <w:t xml:space="preserve">You are given a basic code that uses </w:t>
      </w:r>
      <w:r w:rsidRPr="00DD26B6">
        <w:t>Python</w:t>
      </w:r>
      <w:r w:rsidRPr="00B315A3">
        <w:t xml:space="preserve"> lists to run the simulation. Look at the structure of the code. In particular,</w:t>
      </w:r>
      <w:r>
        <w:t xml:space="preserve"> </w:t>
      </w:r>
      <w:r w:rsidRPr="00B315A3">
        <w:t>note:</w:t>
      </w:r>
    </w:p>
    <w:p w14:paraId="67305326" w14:textId="77777777" w:rsidR="00B315A3" w:rsidRPr="00B315A3" w:rsidRDefault="00B315A3" w:rsidP="00B315A3"/>
    <w:p w14:paraId="43F2C60D" w14:textId="77777777" w:rsidR="00B315A3" w:rsidRPr="00B315A3" w:rsidRDefault="00B315A3" w:rsidP="00B315A3">
      <w:pPr>
        <w:pStyle w:val="ListParagraph"/>
        <w:numPr>
          <w:ilvl w:val="0"/>
          <w:numId w:val="3"/>
        </w:numPr>
      </w:pPr>
      <w:r w:rsidRPr="00B315A3">
        <w:t>How the external "</w:t>
      </w:r>
      <w:proofErr w:type="spellStart"/>
      <w:r w:rsidRPr="00DD26B6">
        <w:t>jacobi</w:t>
      </w:r>
      <w:proofErr w:type="spellEnd"/>
      <w:r w:rsidRPr="00B315A3">
        <w:t>" function is included</w:t>
      </w:r>
    </w:p>
    <w:p w14:paraId="53A4B41E" w14:textId="77777777" w:rsidR="00B315A3" w:rsidRPr="00B315A3" w:rsidRDefault="00B315A3" w:rsidP="00B315A3">
      <w:pPr>
        <w:pStyle w:val="ListParagraph"/>
        <w:numPr>
          <w:ilvl w:val="0"/>
          <w:numId w:val="3"/>
        </w:numPr>
      </w:pPr>
      <w:r w:rsidRPr="00B315A3">
        <w:t xml:space="preserve">How the lists are declared and </w:t>
      </w:r>
      <w:proofErr w:type="spellStart"/>
      <w:r w:rsidRPr="00DD26B6">
        <w:t>initialised</w:t>
      </w:r>
      <w:proofErr w:type="spellEnd"/>
      <w:r w:rsidRPr="00B315A3">
        <w:t xml:space="preserve"> to zero</w:t>
      </w:r>
    </w:p>
    <w:p w14:paraId="709EC31B" w14:textId="77777777" w:rsidR="00B315A3" w:rsidRPr="00B315A3" w:rsidRDefault="00B315A3" w:rsidP="00B315A3">
      <w:pPr>
        <w:pStyle w:val="ListParagraph"/>
        <w:numPr>
          <w:ilvl w:val="0"/>
          <w:numId w:val="3"/>
        </w:numPr>
      </w:pPr>
      <w:r w:rsidRPr="00B315A3">
        <w:t>How the timing works</w:t>
      </w:r>
    </w:p>
    <w:p w14:paraId="6FAEC5B9" w14:textId="77777777" w:rsidR="006331D2" w:rsidRDefault="006331D2">
      <w:pPr>
        <w:rPr>
          <w:rFonts w:asciiTheme="majorHAnsi" w:eastAsiaTheme="majorEastAsia" w:hAnsiTheme="majorHAnsi" w:cstheme="majorBidi"/>
          <w:b/>
          <w:bCs/>
          <w:color w:val="345A8A" w:themeColor="accent1" w:themeShade="B5"/>
          <w:sz w:val="32"/>
          <w:szCs w:val="32"/>
        </w:rPr>
      </w:pPr>
      <w:r>
        <w:br w:type="page"/>
      </w:r>
    </w:p>
    <w:p w14:paraId="4AC69B61" w14:textId="77777777" w:rsidR="00BD2D1D" w:rsidRPr="00B315A3" w:rsidRDefault="00BD2D1D" w:rsidP="00BD2D1D">
      <w:pPr>
        <w:pStyle w:val="Heading1"/>
      </w:pPr>
      <w:r>
        <w:t>What this exercise bundle should contain</w:t>
      </w:r>
    </w:p>
    <w:p w14:paraId="4043A8C9" w14:textId="77777777" w:rsidR="00BD2D1D" w:rsidRDefault="00BD2D1D" w:rsidP="00BD2D1D"/>
    <w:p w14:paraId="7EAF0AF8" w14:textId="19EE3BF0" w:rsidR="00BD2D1D" w:rsidRPr="00B315A3" w:rsidRDefault="00BD2D1D" w:rsidP="00BD2D1D">
      <w:r w:rsidRPr="00B315A3">
        <w:t xml:space="preserve">The </w:t>
      </w:r>
      <w:r>
        <w:t xml:space="preserve">exercise </w:t>
      </w:r>
      <w:proofErr w:type="spellStart"/>
      <w:r w:rsidRPr="00DD26B6">
        <w:t>tarball</w:t>
      </w:r>
      <w:proofErr w:type="spellEnd"/>
      <w:r w:rsidRPr="00B315A3">
        <w:t xml:space="preserve"> should</w:t>
      </w:r>
      <w:r w:rsidR="007427A6">
        <w:t xml:space="preserve"> contain</w:t>
      </w:r>
      <w:r w:rsidRPr="00B315A3">
        <w:t xml:space="preserve"> </w:t>
      </w:r>
      <w:r>
        <w:t xml:space="preserve">the </w:t>
      </w:r>
      <w:r w:rsidRPr="00B315A3">
        <w:t>following:</w:t>
      </w:r>
    </w:p>
    <w:p w14:paraId="1C44D823" w14:textId="77777777" w:rsidR="00BD2D1D" w:rsidRPr="00B315A3" w:rsidRDefault="00BD2D1D" w:rsidP="00BD2D1D"/>
    <w:p w14:paraId="18247CED" w14:textId="294B5CC9" w:rsidR="00BD2D1D" w:rsidRPr="00971E56" w:rsidRDefault="00BD2D1D" w:rsidP="00BD2D1D">
      <w:pPr>
        <w:pStyle w:val="ListParagraph"/>
        <w:numPr>
          <w:ilvl w:val="0"/>
          <w:numId w:val="4"/>
        </w:numPr>
      </w:pPr>
      <w:proofErr w:type="gramStart"/>
      <w:r>
        <w:rPr>
          <w:rFonts w:ascii="Consolas" w:hAnsi="Consolas"/>
        </w:rPr>
        <w:t>doc</w:t>
      </w:r>
      <w:proofErr w:type="gramEnd"/>
      <w:r w:rsidR="000B0CCB">
        <w:rPr>
          <w:rFonts w:ascii="Cambria" w:hAnsi="Cambria"/>
        </w:rPr>
        <w:tab/>
      </w:r>
      <w:r w:rsidRPr="00971E56">
        <w:rPr>
          <w:rFonts w:ascii="Cambria" w:hAnsi="Cambria"/>
        </w:rPr>
        <w:t>:</w:t>
      </w:r>
      <w:r w:rsidR="007D7A2F">
        <w:rPr>
          <w:rFonts w:ascii="Cambria" w:hAnsi="Cambria"/>
        </w:rPr>
        <w:t xml:space="preserve"> Contains t</w:t>
      </w:r>
      <w:r>
        <w:rPr>
          <w:rFonts w:ascii="Cambria" w:hAnsi="Cambria"/>
        </w:rPr>
        <w:t>his exercise document</w:t>
      </w:r>
    </w:p>
    <w:p w14:paraId="2E6C0235" w14:textId="77777777" w:rsidR="00BD2D1D" w:rsidRPr="000514A9" w:rsidRDefault="00BD2D1D" w:rsidP="00BD2D1D">
      <w:pPr>
        <w:pStyle w:val="ListParagraph"/>
        <w:numPr>
          <w:ilvl w:val="0"/>
          <w:numId w:val="4"/>
        </w:numPr>
      </w:pPr>
      <w:proofErr w:type="gramStart"/>
      <w:r>
        <w:rPr>
          <w:rFonts w:ascii="Consolas" w:hAnsi="Consolas"/>
        </w:rPr>
        <w:t>code</w:t>
      </w:r>
      <w:proofErr w:type="gramEnd"/>
      <w:r>
        <w:rPr>
          <w:rFonts w:ascii="Consolas" w:hAnsi="Consolas"/>
        </w:rPr>
        <w:t xml:space="preserve"> </w:t>
      </w:r>
      <w:r w:rsidRPr="000514A9">
        <w:rPr>
          <w:rFonts w:ascii="Consolas" w:hAnsi="Consolas"/>
        </w:rPr>
        <w:sym w:font="Wingdings" w:char="F0E0"/>
      </w:r>
    </w:p>
    <w:p w14:paraId="7D4B6802" w14:textId="3A638841" w:rsidR="005D2A96" w:rsidRPr="00B315A3" w:rsidRDefault="00BD2D1D" w:rsidP="005A2855">
      <w:pPr>
        <w:pStyle w:val="ListParagraph"/>
        <w:numPr>
          <w:ilvl w:val="1"/>
          <w:numId w:val="4"/>
        </w:numPr>
      </w:pPr>
      <w:proofErr w:type="gramStart"/>
      <w:r w:rsidRPr="00DD26B6">
        <w:rPr>
          <w:rFonts w:ascii="Consolas" w:hAnsi="Consolas"/>
        </w:rPr>
        <w:t>python</w:t>
      </w:r>
      <w:proofErr w:type="gramEnd"/>
      <w:r w:rsidRPr="00B315A3">
        <w:t xml:space="preserve">: Contains the basic </w:t>
      </w:r>
      <w:r w:rsidRPr="00DD26B6">
        <w:t>Python</w:t>
      </w:r>
      <w:r>
        <w:t xml:space="preserve"> version of the source code (</w:t>
      </w:r>
      <w:proofErr w:type="spellStart"/>
      <w:r>
        <w:rPr>
          <w:rFonts w:ascii="Consolas" w:hAnsi="Consolas"/>
        </w:rPr>
        <w:t>cfd.py,jacobi.py</w:t>
      </w:r>
      <w:proofErr w:type="spellEnd"/>
      <w:r>
        <w:t>) , plotting utilities (</w:t>
      </w:r>
      <w:del w:id="6" w:author="Kevin Stratford" w:date="2015-11-20T16:37:00Z">
        <w:r w:rsidDel="00090596">
          <w:rPr>
            <w:rFonts w:ascii="Consolas" w:hAnsi="Consolas"/>
          </w:rPr>
          <w:delText>write_dat</w:delText>
        </w:r>
      </w:del>
      <w:ins w:id="7" w:author="Kevin Stratford" w:date="2015-11-20T16:37:00Z">
        <w:r w:rsidR="00090596">
          <w:rPr>
            <w:rFonts w:ascii="Consolas" w:hAnsi="Consolas"/>
          </w:rPr>
          <w:t>util</w:t>
        </w:r>
      </w:ins>
      <w:del w:id="8" w:author="Kevin Stratford" w:date="2015-11-20T16:36:00Z">
        <w:r w:rsidDel="00090596">
          <w:rPr>
            <w:rFonts w:ascii="Consolas" w:hAnsi="Consolas"/>
          </w:rPr>
          <w:delText>a</w:delText>
        </w:r>
      </w:del>
      <w:r>
        <w:rPr>
          <w:rFonts w:ascii="Consolas" w:hAnsi="Consolas"/>
        </w:rPr>
        <w:t>.py, plot_flow.py</w:t>
      </w:r>
      <w:r>
        <w:t>) and source code for the extra exercise</w:t>
      </w:r>
      <w:r w:rsidR="004B082B">
        <w:t>s</w:t>
      </w:r>
      <w:r>
        <w:t xml:space="preserve"> </w:t>
      </w:r>
    </w:p>
    <w:p w14:paraId="1145F4F2" w14:textId="7B9DB2DD" w:rsidR="005D2A96" w:rsidRDefault="00BD2D1D" w:rsidP="005D2A96">
      <w:pPr>
        <w:pStyle w:val="ListParagraph"/>
        <w:numPr>
          <w:ilvl w:val="1"/>
          <w:numId w:val="4"/>
        </w:numPr>
      </w:pPr>
      <w:proofErr w:type="gramStart"/>
      <w:r w:rsidRPr="00DD26B6">
        <w:rPr>
          <w:rFonts w:ascii="Consolas" w:hAnsi="Consolas"/>
        </w:rPr>
        <w:t>ver</w:t>
      </w:r>
      <w:r>
        <w:rPr>
          <w:rFonts w:ascii="Consolas" w:hAnsi="Consolas"/>
        </w:rPr>
        <w:t>if</w:t>
      </w:r>
      <w:r w:rsidRPr="00DD26B6">
        <w:rPr>
          <w:rFonts w:ascii="Consolas" w:hAnsi="Consolas"/>
        </w:rPr>
        <w:t>y</w:t>
      </w:r>
      <w:proofErr w:type="gramEnd"/>
      <w:r w:rsidRPr="00B315A3">
        <w:t>: Contains output</w:t>
      </w:r>
      <w:r w:rsidR="000B0CCB">
        <w:t xml:space="preserve"> file</w:t>
      </w:r>
      <w:r w:rsidRPr="00B315A3">
        <w:t xml:space="preserve">s to verify your results </w:t>
      </w:r>
      <w:r>
        <w:t xml:space="preserve"> against</w:t>
      </w:r>
    </w:p>
    <w:p w14:paraId="7FE5AB53" w14:textId="36E01054" w:rsidR="007D7A2F" w:rsidRPr="007D7A2F" w:rsidRDefault="00BD2D1D" w:rsidP="00BD2D1D">
      <w:pPr>
        <w:pStyle w:val="ListParagraph"/>
        <w:numPr>
          <w:ilvl w:val="0"/>
          <w:numId w:val="4"/>
        </w:numPr>
      </w:pPr>
      <w:proofErr w:type="gramStart"/>
      <w:r w:rsidRPr="007D7A2F">
        <w:rPr>
          <w:rFonts w:ascii="Cambria" w:hAnsi="Cambria"/>
        </w:rPr>
        <w:t>solutions</w:t>
      </w:r>
      <w:proofErr w:type="gramEnd"/>
      <w:r w:rsidR="007D7A2F">
        <w:rPr>
          <w:rFonts w:ascii="Cambria" w:hAnsi="Cambria"/>
        </w:rPr>
        <w:t xml:space="preserve"> </w:t>
      </w:r>
      <w:r w:rsidR="007D7A2F" w:rsidRPr="007D7A2F">
        <w:rPr>
          <w:rFonts w:ascii="Cambria" w:hAnsi="Cambria"/>
        </w:rPr>
        <w:sym w:font="Wingdings" w:char="F0E0"/>
      </w:r>
      <w:r w:rsidR="009E7901">
        <w:rPr>
          <w:rFonts w:ascii="Cambria" w:hAnsi="Cambria"/>
        </w:rPr>
        <w:t xml:space="preserve"> Contains subdirectories of various solution programs</w:t>
      </w:r>
    </w:p>
    <w:p w14:paraId="594AFD32" w14:textId="064644C0" w:rsidR="00BD2D1D" w:rsidRDefault="009E7901" w:rsidP="009E7901">
      <w:pPr>
        <w:pStyle w:val="ListParagraph"/>
        <w:numPr>
          <w:ilvl w:val="1"/>
          <w:numId w:val="4"/>
        </w:numPr>
      </w:pPr>
      <w:proofErr w:type="spellStart"/>
      <w:proofErr w:type="gramStart"/>
      <w:r>
        <w:rPr>
          <w:rFonts w:ascii="Consolas" w:hAnsi="Consolas"/>
        </w:rPr>
        <w:t>numpy</w:t>
      </w:r>
      <w:proofErr w:type="gramEnd"/>
      <w:r>
        <w:rPr>
          <w:rFonts w:ascii="Consolas" w:hAnsi="Consolas"/>
        </w:rPr>
        <w:t>_loops</w:t>
      </w:r>
      <w:proofErr w:type="spellEnd"/>
      <w:r w:rsidRPr="009E7901">
        <w:rPr>
          <w:rFonts w:ascii="Cambria" w:hAnsi="Cambria"/>
        </w:rPr>
        <w:t xml:space="preserve">, </w:t>
      </w:r>
      <w:proofErr w:type="spellStart"/>
      <w:r>
        <w:rPr>
          <w:rFonts w:ascii="Consolas" w:hAnsi="Consolas"/>
        </w:rPr>
        <w:t>numpy_index</w:t>
      </w:r>
      <w:proofErr w:type="spellEnd"/>
      <w:r w:rsidRPr="009E7901">
        <w:rPr>
          <w:rFonts w:ascii="Cambria" w:hAnsi="Cambria"/>
        </w:rPr>
        <w:t xml:space="preserve">, </w:t>
      </w:r>
      <w:proofErr w:type="spellStart"/>
      <w:r>
        <w:rPr>
          <w:rFonts w:ascii="Consolas" w:hAnsi="Consolas"/>
        </w:rPr>
        <w:t>scipy</w:t>
      </w:r>
      <w:proofErr w:type="spellEnd"/>
      <w:r w:rsidRPr="009E7901">
        <w:rPr>
          <w:rFonts w:ascii="Cambria" w:hAnsi="Cambria"/>
        </w:rPr>
        <w:t xml:space="preserve">, </w:t>
      </w:r>
      <w:proofErr w:type="spellStart"/>
      <w:r>
        <w:rPr>
          <w:rFonts w:ascii="Consolas" w:hAnsi="Consolas"/>
        </w:rPr>
        <w:t>fortran</w:t>
      </w:r>
      <w:proofErr w:type="spellEnd"/>
      <w:r w:rsidRPr="009E7901">
        <w:rPr>
          <w:rFonts w:ascii="Cambria" w:hAnsi="Cambria"/>
        </w:rPr>
        <w:t xml:space="preserve">, </w:t>
      </w:r>
      <w:r>
        <w:rPr>
          <w:rFonts w:ascii="Consolas" w:hAnsi="Consolas"/>
        </w:rPr>
        <w:t>c_f2py</w:t>
      </w:r>
      <w:del w:id="9" w:author="Kevin Stratford" w:date="2015-11-20T16:37:00Z">
        <w:r w:rsidRPr="009E7901" w:rsidDel="00090596">
          <w:rPr>
            <w:rFonts w:ascii="Cambria" w:hAnsi="Cambria"/>
          </w:rPr>
          <w:delText xml:space="preserve">, </w:delText>
        </w:r>
        <w:r w:rsidDel="00090596">
          <w:rPr>
            <w:rFonts w:ascii="Consolas" w:hAnsi="Consolas"/>
          </w:rPr>
          <w:delText>(</w:delText>
        </w:r>
        <w:r w:rsidR="00AE3B27" w:rsidDel="00090596">
          <w:rPr>
            <w:rFonts w:ascii="Consolas" w:hAnsi="Consolas"/>
          </w:rPr>
          <w:delText>?</w:delText>
        </w:r>
        <w:r w:rsidDel="00090596">
          <w:rPr>
            <w:rFonts w:ascii="Consolas" w:hAnsi="Consolas"/>
          </w:rPr>
          <w:delText>c_api)</w:delText>
        </w:r>
      </w:del>
    </w:p>
    <w:p w14:paraId="581DDCC7" w14:textId="77777777" w:rsidR="00BD2D1D" w:rsidRPr="00B315A3" w:rsidRDefault="00BD2D1D" w:rsidP="00BD2D1D">
      <w:pPr>
        <w:pStyle w:val="Heading2"/>
      </w:pPr>
      <w:r>
        <w:t>First Run and Verification</w:t>
      </w:r>
    </w:p>
    <w:p w14:paraId="028A6E8D" w14:textId="77777777" w:rsidR="00B315A3" w:rsidRPr="00B315A3" w:rsidRDefault="00B315A3" w:rsidP="00B315A3"/>
    <w:p w14:paraId="13BFC801" w14:textId="3B4E4EE9" w:rsidR="00B315A3" w:rsidRPr="00B315A3" w:rsidRDefault="00A5241A" w:rsidP="00B315A3">
      <w:r>
        <w:t>First</w:t>
      </w:r>
      <w:r w:rsidR="00B315A3" w:rsidRPr="00B315A3">
        <w:t>, verify that your copy of the code is producing the</w:t>
      </w:r>
      <w:r w:rsidR="00B315A3">
        <w:t xml:space="preserve"> </w:t>
      </w:r>
      <w:r w:rsidR="00B315A3" w:rsidRPr="00B315A3">
        <w:t>correct results.</w:t>
      </w:r>
    </w:p>
    <w:p w14:paraId="3F688B5C" w14:textId="77777777" w:rsidR="00B315A3" w:rsidRPr="00B315A3" w:rsidRDefault="00B315A3" w:rsidP="00B315A3"/>
    <w:p w14:paraId="28B70D5C" w14:textId="646561BE" w:rsidR="00B315A3" w:rsidRPr="00B315A3" w:rsidRDefault="007D61E3" w:rsidP="00B315A3">
      <w:r>
        <w:t>Navigate to</w:t>
      </w:r>
      <w:r w:rsidR="00B315A3" w:rsidRPr="00B315A3">
        <w:t xml:space="preserve"> the </w:t>
      </w:r>
      <w:r w:rsidR="00B315A3" w:rsidRPr="00DD26B6">
        <w:rPr>
          <w:rFonts w:ascii="Consolas" w:hAnsi="Consolas"/>
        </w:rPr>
        <w:t>python</w:t>
      </w:r>
      <w:r w:rsidR="00B315A3" w:rsidRPr="00B315A3">
        <w:t xml:space="preserve"> </w:t>
      </w:r>
      <w:r w:rsidR="00B315A3" w:rsidRPr="00DD26B6">
        <w:t>subdirectory</w:t>
      </w:r>
      <w:r w:rsidR="00B315A3" w:rsidRPr="00B315A3">
        <w:t xml:space="preserve"> and run the </w:t>
      </w:r>
      <w:r>
        <w:t xml:space="preserve">main </w:t>
      </w:r>
      <w:r w:rsidR="00B315A3" w:rsidRPr="00B315A3">
        <w:t>program with:</w:t>
      </w:r>
    </w:p>
    <w:p w14:paraId="11883A19" w14:textId="77777777" w:rsidR="00B315A3" w:rsidRDefault="00B315A3" w:rsidP="00B315A3"/>
    <w:p w14:paraId="1C93C329" w14:textId="7769AE23" w:rsidR="00860BAF" w:rsidRDefault="00860BAF" w:rsidP="009D186B">
      <w:pPr>
        <w:pBdr>
          <w:top w:val="single" w:sz="8" w:space="1" w:color="4F81BD" w:themeColor="accent1"/>
          <w:left w:val="single" w:sz="8" w:space="4" w:color="4F81BD" w:themeColor="accent1"/>
          <w:bottom w:val="single" w:sz="8" w:space="1" w:color="4F81BD" w:themeColor="accent1"/>
          <w:right w:val="single" w:sz="8" w:space="4" w:color="4F81BD" w:themeColor="accent1"/>
        </w:pBdr>
        <w:jc w:val="center"/>
      </w:pPr>
      <w:r>
        <w:t xml:space="preserve">If you copy and paste code from this document to your </w:t>
      </w:r>
      <w:proofErr w:type="spellStart"/>
      <w:r>
        <w:t>IPython</w:t>
      </w:r>
      <w:proofErr w:type="spellEnd"/>
      <w:r>
        <w:t xml:space="preserve"> shell, check apostrophes are unformatted quotation marks to avoid </w:t>
      </w:r>
      <w:r w:rsidRPr="00DD5AF2">
        <w:rPr>
          <w:rFonts w:ascii="Consolas" w:hAnsi="Consolas"/>
          <w:color w:val="C0504D" w:themeColor="accent2"/>
        </w:rPr>
        <w:t>invalid syntax</w:t>
      </w:r>
      <w:r w:rsidRPr="00DD5AF2">
        <w:t xml:space="preserve"> errors</w:t>
      </w:r>
    </w:p>
    <w:p w14:paraId="6BB2CD90" w14:textId="77777777" w:rsidR="00860BAF" w:rsidRPr="00B315A3" w:rsidRDefault="00860BAF" w:rsidP="00B315A3"/>
    <w:p w14:paraId="322982FC" w14:textId="77777777" w:rsidR="00B315A3" w:rsidRPr="00B315A3" w:rsidRDefault="00B315A3" w:rsidP="00B315A3">
      <w:pPr>
        <w:rPr>
          <w:rFonts w:ascii="Consolas" w:hAnsi="Consolas"/>
          <w:color w:val="008000"/>
        </w:rPr>
      </w:pPr>
      <w:proofErr w:type="gramStart"/>
      <w:r w:rsidRPr="00B315A3">
        <w:rPr>
          <w:rFonts w:ascii="Consolas" w:hAnsi="Consolas"/>
          <w:color w:val="008000"/>
        </w:rPr>
        <w:t>prompt</w:t>
      </w:r>
      <w:proofErr w:type="gramEnd"/>
      <w:r w:rsidRPr="00B315A3">
        <w:rPr>
          <w:rFonts w:ascii="Consolas" w:hAnsi="Consolas"/>
          <w:color w:val="008000"/>
        </w:rPr>
        <w:t>:~/</w:t>
      </w:r>
      <w:r w:rsidRPr="00DD26B6">
        <w:rPr>
          <w:rFonts w:ascii="Consolas" w:hAnsi="Consolas"/>
          <w:color w:val="008000"/>
        </w:rPr>
        <w:t>python</w:t>
      </w:r>
      <w:r w:rsidRPr="00B315A3">
        <w:rPr>
          <w:rFonts w:ascii="Consolas" w:hAnsi="Consolas"/>
          <w:color w:val="008000"/>
        </w:rPr>
        <w:t>&gt; ./cfd.py 1 1000</w:t>
      </w:r>
    </w:p>
    <w:p w14:paraId="7D92D655" w14:textId="77777777" w:rsidR="00B315A3" w:rsidRPr="00B315A3" w:rsidRDefault="00B315A3" w:rsidP="00B315A3"/>
    <w:p w14:paraId="05358473" w14:textId="08575760" w:rsidR="00B315A3" w:rsidRPr="00B315A3" w:rsidRDefault="00B315A3" w:rsidP="00B315A3">
      <w:r w:rsidRPr="00B315A3">
        <w:t xml:space="preserve">This runs the CFD simulation with a </w:t>
      </w:r>
      <w:r w:rsidRPr="00DD26B6">
        <w:t>scale</w:t>
      </w:r>
      <w:r w:rsidR="008E1D95">
        <w:t xml:space="preserve"> </w:t>
      </w:r>
      <w:r w:rsidRPr="00DD26B6">
        <w:t>factor</w:t>
      </w:r>
      <w:r w:rsidRPr="00B315A3">
        <w:t xml:space="preserve"> of 1 and 1000 </w:t>
      </w:r>
      <w:r w:rsidRPr="00DD26B6">
        <w:t>Jacobi</w:t>
      </w:r>
      <w:r>
        <w:rPr>
          <w:u w:val="single"/>
        </w:rPr>
        <w:t xml:space="preserve"> </w:t>
      </w:r>
      <w:r w:rsidRPr="00B315A3">
        <w:t>iteration steps. As the program is running you should see output that</w:t>
      </w:r>
      <w:r>
        <w:t xml:space="preserve"> </w:t>
      </w:r>
      <w:r w:rsidRPr="00B315A3">
        <w:t>looks something like:</w:t>
      </w:r>
    </w:p>
    <w:p w14:paraId="7126F622" w14:textId="77777777" w:rsidR="00B315A3" w:rsidRPr="00B315A3" w:rsidRDefault="00B315A3" w:rsidP="00B315A3"/>
    <w:p w14:paraId="3C18EC71" w14:textId="77777777" w:rsidR="003501FE" w:rsidRPr="003501FE" w:rsidRDefault="003501FE" w:rsidP="003501FE">
      <w:pPr>
        <w:widowControl w:val="0"/>
        <w:autoSpaceDE w:val="0"/>
        <w:autoSpaceDN w:val="0"/>
        <w:adjustRightInd w:val="0"/>
        <w:rPr>
          <w:rFonts w:ascii="Consolas" w:hAnsi="Consolas" w:cs="Consolas"/>
          <w:color w:val="0F7001"/>
        </w:rPr>
      </w:pPr>
      <w:r w:rsidRPr="003501FE">
        <w:rPr>
          <w:rFonts w:ascii="Consolas" w:hAnsi="Consolas" w:cs="Consolas"/>
          <w:color w:val="0F7001"/>
        </w:rPr>
        <w:t>2D CFD Simulation</w:t>
      </w:r>
    </w:p>
    <w:p w14:paraId="23338FAE" w14:textId="77777777" w:rsidR="003501FE" w:rsidRPr="003501FE" w:rsidRDefault="003501FE" w:rsidP="003501FE">
      <w:pPr>
        <w:widowControl w:val="0"/>
        <w:autoSpaceDE w:val="0"/>
        <w:autoSpaceDN w:val="0"/>
        <w:adjustRightInd w:val="0"/>
        <w:rPr>
          <w:rFonts w:ascii="Consolas" w:hAnsi="Consolas" w:cs="Consolas"/>
          <w:color w:val="0F7001"/>
        </w:rPr>
      </w:pPr>
      <w:r w:rsidRPr="003501FE">
        <w:rPr>
          <w:rFonts w:ascii="Consolas" w:hAnsi="Consolas" w:cs="Consolas"/>
          <w:color w:val="0F7001"/>
        </w:rPr>
        <w:t>=================</w:t>
      </w:r>
    </w:p>
    <w:p w14:paraId="0C1BDDE1" w14:textId="77777777" w:rsidR="003501FE" w:rsidRPr="003501FE" w:rsidRDefault="003501FE" w:rsidP="003501FE">
      <w:pPr>
        <w:widowControl w:val="0"/>
        <w:autoSpaceDE w:val="0"/>
        <w:autoSpaceDN w:val="0"/>
        <w:adjustRightInd w:val="0"/>
        <w:rPr>
          <w:rFonts w:ascii="Consolas" w:hAnsi="Consolas" w:cs="Consolas"/>
          <w:color w:val="0F7001"/>
        </w:rPr>
      </w:pPr>
      <w:r w:rsidRPr="003501FE">
        <w:rPr>
          <w:rFonts w:ascii="Consolas" w:hAnsi="Consolas" w:cs="Consolas"/>
          <w:color w:val="0F7001"/>
        </w:rPr>
        <w:t>Scale Factor = 1</w:t>
      </w:r>
    </w:p>
    <w:p w14:paraId="241BC826" w14:textId="77777777" w:rsidR="003501FE" w:rsidRPr="003501FE" w:rsidRDefault="003501FE" w:rsidP="003501FE">
      <w:pPr>
        <w:widowControl w:val="0"/>
        <w:autoSpaceDE w:val="0"/>
        <w:autoSpaceDN w:val="0"/>
        <w:adjustRightInd w:val="0"/>
        <w:rPr>
          <w:rFonts w:ascii="Consolas" w:hAnsi="Consolas" w:cs="Consolas"/>
          <w:color w:val="0F7001"/>
        </w:rPr>
      </w:pPr>
      <w:r w:rsidRPr="003501FE">
        <w:rPr>
          <w:rFonts w:ascii="Consolas" w:hAnsi="Consolas" w:cs="Consolas"/>
          <w:color w:val="0F7001"/>
        </w:rPr>
        <w:t xml:space="preserve">  Iterations = 1000</w:t>
      </w:r>
    </w:p>
    <w:p w14:paraId="58DA1140" w14:textId="77777777" w:rsidR="003501FE" w:rsidRPr="003501FE" w:rsidRDefault="003501FE" w:rsidP="003501FE">
      <w:pPr>
        <w:widowControl w:val="0"/>
        <w:autoSpaceDE w:val="0"/>
        <w:autoSpaceDN w:val="0"/>
        <w:adjustRightInd w:val="0"/>
        <w:rPr>
          <w:rFonts w:ascii="Consolas" w:hAnsi="Consolas" w:cs="Consolas"/>
          <w:color w:val="0F7001"/>
        </w:rPr>
      </w:pPr>
      <w:proofErr w:type="spellStart"/>
      <w:r w:rsidRPr="003501FE">
        <w:rPr>
          <w:rFonts w:ascii="Consolas" w:hAnsi="Consolas" w:cs="Consolas"/>
          <w:color w:val="0F7001"/>
        </w:rPr>
        <w:t>Initialisation</w:t>
      </w:r>
      <w:proofErr w:type="spellEnd"/>
      <w:r w:rsidRPr="003501FE">
        <w:rPr>
          <w:rFonts w:ascii="Consolas" w:hAnsi="Consolas" w:cs="Consolas"/>
          <w:color w:val="0F7001"/>
        </w:rPr>
        <w:t xml:space="preserve"> took 0.00007s</w:t>
      </w:r>
    </w:p>
    <w:p w14:paraId="459C9C77" w14:textId="242B493D" w:rsidR="003501FE" w:rsidRPr="003501FE" w:rsidRDefault="003501FE" w:rsidP="003501FE">
      <w:pPr>
        <w:widowControl w:val="0"/>
        <w:autoSpaceDE w:val="0"/>
        <w:autoSpaceDN w:val="0"/>
        <w:adjustRightInd w:val="0"/>
        <w:rPr>
          <w:rFonts w:ascii="Consolas" w:hAnsi="Consolas" w:cs="Consolas"/>
          <w:color w:val="0F7001"/>
        </w:rPr>
      </w:pPr>
      <w:r w:rsidRPr="003501FE">
        <w:rPr>
          <w:rFonts w:ascii="Consolas" w:hAnsi="Consolas" w:cs="Consolas"/>
          <w:color w:val="0F7001"/>
        </w:rPr>
        <w:t>Grid size = 32 x 32</w:t>
      </w:r>
    </w:p>
    <w:p w14:paraId="3A230E9C" w14:textId="77777777" w:rsidR="003501FE" w:rsidRPr="003501FE" w:rsidRDefault="003501FE" w:rsidP="003501FE">
      <w:pPr>
        <w:widowControl w:val="0"/>
        <w:autoSpaceDE w:val="0"/>
        <w:autoSpaceDN w:val="0"/>
        <w:adjustRightInd w:val="0"/>
        <w:rPr>
          <w:rFonts w:ascii="Consolas" w:hAnsi="Consolas" w:cs="Consolas"/>
          <w:color w:val="0F7001"/>
        </w:rPr>
      </w:pPr>
      <w:r w:rsidRPr="003501FE">
        <w:rPr>
          <w:rFonts w:ascii="Consolas" w:hAnsi="Consolas" w:cs="Consolas"/>
          <w:color w:val="0F7001"/>
        </w:rPr>
        <w:t>Starting main Jacobi loop...</w:t>
      </w:r>
    </w:p>
    <w:p w14:paraId="0D16FAB5" w14:textId="2BA571FE" w:rsidR="003501FE" w:rsidRPr="003501FE" w:rsidRDefault="003501FE" w:rsidP="003501FE">
      <w:pPr>
        <w:widowControl w:val="0"/>
        <w:autoSpaceDE w:val="0"/>
        <w:autoSpaceDN w:val="0"/>
        <w:adjustRightInd w:val="0"/>
        <w:rPr>
          <w:rFonts w:ascii="Consolas" w:hAnsi="Consolas" w:cs="Consolas"/>
          <w:color w:val="0F7001"/>
        </w:rPr>
      </w:pPr>
      <w:r w:rsidRPr="003501FE">
        <w:rPr>
          <w:rFonts w:ascii="Consolas" w:hAnsi="Consolas" w:cs="Consolas"/>
          <w:color w:val="0F7001"/>
        </w:rPr>
        <w:t>...</w:t>
      </w:r>
      <w:proofErr w:type="gramStart"/>
      <w:r w:rsidRPr="003501FE">
        <w:rPr>
          <w:rFonts w:ascii="Consolas" w:hAnsi="Consolas" w:cs="Consolas"/>
          <w:color w:val="0F7001"/>
        </w:rPr>
        <w:t>finished</w:t>
      </w:r>
      <w:proofErr w:type="gramEnd"/>
    </w:p>
    <w:p w14:paraId="51FDB509" w14:textId="77777777" w:rsidR="003501FE" w:rsidRPr="003501FE" w:rsidRDefault="003501FE" w:rsidP="003501FE">
      <w:pPr>
        <w:widowControl w:val="0"/>
        <w:autoSpaceDE w:val="0"/>
        <w:autoSpaceDN w:val="0"/>
        <w:adjustRightInd w:val="0"/>
        <w:rPr>
          <w:rFonts w:ascii="Consolas" w:hAnsi="Consolas" w:cs="Consolas"/>
          <w:color w:val="0F7001"/>
        </w:rPr>
      </w:pPr>
      <w:r w:rsidRPr="003501FE">
        <w:rPr>
          <w:rFonts w:ascii="Consolas" w:hAnsi="Consolas" w:cs="Consolas"/>
          <w:color w:val="0F7001"/>
        </w:rPr>
        <w:t>Calculation took 0.53424s</w:t>
      </w:r>
    </w:p>
    <w:p w14:paraId="2A06B268" w14:textId="77777777" w:rsidR="00B315A3" w:rsidRPr="00B315A3" w:rsidRDefault="00B315A3" w:rsidP="00B315A3"/>
    <w:p w14:paraId="5DF6FAE6" w14:textId="2D9F32EE" w:rsidR="00B315A3" w:rsidRPr="00B315A3" w:rsidRDefault="003F7660" w:rsidP="00B315A3">
      <w:r>
        <w:t xml:space="preserve">The program will produce </w:t>
      </w:r>
      <w:ins w:id="10" w:author="Kevin Stratford" w:date="2015-11-20T16:21:00Z">
        <w:r w:rsidR="00ED6F33">
          <w:t>two</w:t>
        </w:r>
      </w:ins>
      <w:del w:id="11" w:author="Kevin Stratford" w:date="2015-11-20T16:21:00Z">
        <w:r w:rsidDel="00ED6F33">
          <w:delText>a</w:delText>
        </w:r>
      </w:del>
      <w:r w:rsidR="00B315A3" w:rsidRPr="00B315A3">
        <w:t xml:space="preserve"> text output file</w:t>
      </w:r>
      <w:ins w:id="12" w:author="Kevin Stratford" w:date="2015-11-20T16:21:00Z">
        <w:r w:rsidR="00ED6F33">
          <w:t>s</w:t>
        </w:r>
      </w:ins>
      <w:r w:rsidR="00B315A3" w:rsidRPr="00B315A3">
        <w:t xml:space="preserve"> called </w:t>
      </w:r>
      <w:del w:id="13" w:author="Kevin Stratford" w:date="2015-11-20T16:22:00Z">
        <w:r w:rsidR="00DD26B6" w:rsidRPr="00DD26B6" w:rsidDel="00ED6F33">
          <w:rPr>
            <w:rFonts w:ascii="Consolas" w:hAnsi="Consolas"/>
          </w:rPr>
          <w:delText>flow</w:delText>
        </w:r>
      </w:del>
      <w:ins w:id="14" w:author="Kevin Stratford" w:date="2015-11-20T16:21:00Z">
        <w:r w:rsidR="00ED6F33">
          <w:rPr>
            <w:rFonts w:ascii="Consolas" w:hAnsi="Consolas"/>
          </w:rPr>
          <w:t xml:space="preserve">velocity.dat </w:t>
        </w:r>
        <w:r w:rsidR="00ED6F33" w:rsidRPr="00ED6F33">
          <w:rPr>
            <w:rPrChange w:id="15" w:author="Kevin Stratford" w:date="2015-11-20T16:22:00Z">
              <w:rPr>
                <w:rFonts w:ascii="Consolas" w:hAnsi="Consolas"/>
              </w:rPr>
            </w:rPrChange>
          </w:rPr>
          <w:t>and</w:t>
        </w:r>
        <w:r w:rsidR="00ED6F33">
          <w:rPr>
            <w:rFonts w:ascii="Consolas" w:hAnsi="Consolas"/>
          </w:rPr>
          <w:t xml:space="preserve"> colourmap.dat</w:t>
        </w:r>
      </w:ins>
      <w:del w:id="16" w:author="Kevin Stratford" w:date="2015-11-20T16:22:00Z">
        <w:r w:rsidR="00DD26B6" w:rsidRPr="00DD26B6" w:rsidDel="00ED6F33">
          <w:rPr>
            <w:rFonts w:ascii="Consolas" w:hAnsi="Consolas"/>
          </w:rPr>
          <w:delText>.dat</w:delText>
        </w:r>
      </w:del>
      <w:r w:rsidR="00B315A3">
        <w:t xml:space="preserve"> </w:t>
      </w:r>
      <w:r w:rsidR="00B315A3" w:rsidRPr="00B315A3">
        <w:t>with the computed velocities at each grid point</w:t>
      </w:r>
      <w:ins w:id="17" w:author="Kevin Stratford" w:date="2015-11-20T16:22:00Z">
        <w:r w:rsidR="00ED6F33">
          <w:t xml:space="preserve">, and data providing a representation of the </w:t>
        </w:r>
      </w:ins>
      <w:ins w:id="18" w:author="Kevin Stratford" w:date="2015-11-20T16:23:00Z">
        <w:r w:rsidR="00ED6F33">
          <w:t>velocity</w:t>
        </w:r>
      </w:ins>
      <w:ins w:id="19" w:author="Kevin Stratford" w:date="2015-11-20T16:22:00Z">
        <w:r w:rsidR="00ED6F33">
          <w:t xml:space="preserve"> </w:t>
        </w:r>
      </w:ins>
      <w:ins w:id="20" w:author="Kevin Stratford" w:date="2015-11-20T16:23:00Z">
        <w:r w:rsidR="00ED6F33">
          <w:t>magnitude, respectively</w:t>
        </w:r>
      </w:ins>
      <w:r w:rsidR="00B315A3" w:rsidRPr="00B315A3">
        <w:t>. A simple verification</w:t>
      </w:r>
      <w:r w:rsidR="00B315A3">
        <w:t xml:space="preserve"> </w:t>
      </w:r>
      <w:r w:rsidR="00DD26B6">
        <w:t xml:space="preserve">is to use </w:t>
      </w:r>
      <w:r w:rsidR="00B315A3" w:rsidRPr="00DD26B6">
        <w:rPr>
          <w:rFonts w:ascii="Consolas" w:hAnsi="Consolas"/>
        </w:rPr>
        <w:t>diff</w:t>
      </w:r>
      <w:r w:rsidR="00B315A3" w:rsidRPr="00B315A3">
        <w:t xml:space="preserve"> to compare your output with one of the verification</w:t>
      </w:r>
      <w:r w:rsidR="00B315A3">
        <w:t xml:space="preserve"> </w:t>
      </w:r>
      <w:r w:rsidR="00B315A3" w:rsidRPr="00DD26B6">
        <w:t>datasets</w:t>
      </w:r>
      <w:r w:rsidR="00B315A3" w:rsidRPr="00B315A3">
        <w:t>. For example:</w:t>
      </w:r>
    </w:p>
    <w:p w14:paraId="67042F75" w14:textId="77777777" w:rsidR="00B315A3" w:rsidRPr="00B315A3" w:rsidRDefault="00B315A3" w:rsidP="00B315A3"/>
    <w:p w14:paraId="269D768B" w14:textId="05DC1727" w:rsidR="00B315A3" w:rsidRPr="00B315A3" w:rsidRDefault="00B315A3" w:rsidP="00B315A3">
      <w:pPr>
        <w:rPr>
          <w:rFonts w:ascii="Consolas" w:hAnsi="Consolas"/>
          <w:color w:val="008000"/>
        </w:rPr>
      </w:pPr>
      <w:proofErr w:type="gramStart"/>
      <w:r w:rsidRPr="00B315A3">
        <w:rPr>
          <w:rFonts w:ascii="Consolas" w:hAnsi="Consolas"/>
          <w:color w:val="008000"/>
        </w:rPr>
        <w:t>prompt</w:t>
      </w:r>
      <w:proofErr w:type="gramEnd"/>
      <w:r w:rsidRPr="00B315A3">
        <w:rPr>
          <w:rFonts w:ascii="Consolas" w:hAnsi="Consolas"/>
          <w:color w:val="008000"/>
        </w:rPr>
        <w:t>:~</w:t>
      </w:r>
      <w:del w:id="21" w:author="Kevin Stratford" w:date="2015-11-20T16:21:00Z">
        <w:r w:rsidRPr="00B315A3" w:rsidDel="00ED6F33">
          <w:rPr>
            <w:rFonts w:ascii="Consolas" w:hAnsi="Consolas"/>
            <w:color w:val="008000"/>
          </w:rPr>
          <w:delText>/</w:delText>
        </w:r>
        <w:r w:rsidRPr="00DD26B6" w:rsidDel="00ED6F33">
          <w:rPr>
            <w:rFonts w:ascii="Consolas" w:hAnsi="Consolas"/>
            <w:color w:val="008000"/>
          </w:rPr>
          <w:delText>python</w:delText>
        </w:r>
      </w:del>
      <w:r w:rsidRPr="00B315A3">
        <w:rPr>
          <w:rFonts w:ascii="Consolas" w:hAnsi="Consolas"/>
          <w:color w:val="008000"/>
        </w:rPr>
        <w:t xml:space="preserve">&gt; </w:t>
      </w:r>
      <w:r w:rsidRPr="00DD26B6">
        <w:rPr>
          <w:rFonts w:ascii="Consolas" w:hAnsi="Consolas"/>
          <w:color w:val="008000"/>
        </w:rPr>
        <w:t>diff</w:t>
      </w:r>
      <w:r w:rsidRPr="00B315A3">
        <w:rPr>
          <w:rFonts w:ascii="Consolas" w:hAnsi="Consolas"/>
          <w:color w:val="008000"/>
        </w:rPr>
        <w:t xml:space="preserve"> </w:t>
      </w:r>
      <w:ins w:id="22" w:author="Kevin Stratford" w:date="2015-11-20T16:21:00Z">
        <w:r w:rsidR="00ED6F33">
          <w:rPr>
            <w:rFonts w:ascii="Consolas" w:hAnsi="Consolas"/>
            <w:color w:val="008000"/>
          </w:rPr>
          <w:t>velocity</w:t>
        </w:r>
      </w:ins>
      <w:del w:id="23" w:author="Kevin Stratford" w:date="2015-11-20T16:21:00Z">
        <w:r w:rsidRPr="00B315A3" w:rsidDel="00ED6F33">
          <w:rPr>
            <w:rFonts w:ascii="Consolas" w:hAnsi="Consolas"/>
            <w:color w:val="008000"/>
          </w:rPr>
          <w:delText>flow</w:delText>
        </w:r>
      </w:del>
      <w:r w:rsidRPr="00B315A3">
        <w:rPr>
          <w:rFonts w:ascii="Consolas" w:hAnsi="Consolas"/>
          <w:color w:val="008000"/>
        </w:rPr>
        <w:t>.dat ../verify/</w:t>
      </w:r>
      <w:ins w:id="24" w:author="Kevin Stratford" w:date="2015-11-20T16:21:00Z">
        <w:r w:rsidR="00ED6F33">
          <w:rPr>
            <w:rFonts w:ascii="Consolas" w:hAnsi="Consolas"/>
            <w:color w:val="008000"/>
          </w:rPr>
          <w:t>cfd_velocity</w:t>
        </w:r>
      </w:ins>
      <w:del w:id="25" w:author="Kevin Stratford" w:date="2015-11-20T16:21:00Z">
        <w:r w:rsidRPr="00B315A3" w:rsidDel="00ED6F33">
          <w:rPr>
            <w:rFonts w:ascii="Consolas" w:hAnsi="Consolas"/>
            <w:color w:val="008000"/>
          </w:rPr>
          <w:delText>flow</w:delText>
        </w:r>
      </w:del>
      <w:r w:rsidRPr="00B315A3">
        <w:rPr>
          <w:rFonts w:ascii="Consolas" w:hAnsi="Consolas"/>
          <w:color w:val="008000"/>
        </w:rPr>
        <w:t>_1_1000.</w:t>
      </w:r>
      <w:r w:rsidRPr="00DD26B6">
        <w:rPr>
          <w:rFonts w:ascii="Consolas" w:hAnsi="Consolas"/>
          <w:color w:val="008000"/>
        </w:rPr>
        <w:t>dat</w:t>
      </w:r>
    </w:p>
    <w:p w14:paraId="10264539" w14:textId="658968BC" w:rsidR="00B315A3" w:rsidRPr="00B315A3" w:rsidRDefault="00481CB4" w:rsidP="00B315A3">
      <w:r>
        <w:br/>
      </w:r>
      <w:proofErr w:type="gramStart"/>
      <w:r w:rsidR="00B315A3" w:rsidRPr="00DD26B6">
        <w:rPr>
          <w:rFonts w:ascii="Consolas" w:hAnsi="Consolas"/>
        </w:rPr>
        <w:t>diff</w:t>
      </w:r>
      <w:proofErr w:type="gramEnd"/>
      <w:r w:rsidR="00B315A3" w:rsidRPr="00B315A3">
        <w:t xml:space="preserve"> will only produce any output if it finds any differences</w:t>
      </w:r>
      <w:r w:rsidR="00DD26B6">
        <w:t xml:space="preserve"> </w:t>
      </w:r>
      <w:r w:rsidR="00B315A3" w:rsidRPr="00B315A3">
        <w:t>between the two files.</w:t>
      </w:r>
      <w:r w:rsidR="003501FE">
        <w:t xml:space="preserve"> If you see any differences at this point, please ask a tutor.</w:t>
      </w:r>
    </w:p>
    <w:p w14:paraId="273A4991" w14:textId="63231A72" w:rsidR="00B315A3" w:rsidRPr="00B315A3" w:rsidRDefault="00B315A3" w:rsidP="00B315A3">
      <w:pPr>
        <w:pStyle w:val="Heading2"/>
      </w:pPr>
      <w:r>
        <w:t>Initial Benchmarking</w:t>
      </w:r>
    </w:p>
    <w:p w14:paraId="02251074" w14:textId="77777777" w:rsidR="00B315A3" w:rsidRPr="00B315A3" w:rsidRDefault="00B315A3" w:rsidP="00B315A3"/>
    <w:p w14:paraId="62F4DE46" w14:textId="54737045" w:rsidR="00B315A3" w:rsidRPr="00B315A3" w:rsidRDefault="00481CB4" w:rsidP="00B315A3">
      <w:r>
        <w:t>Now</w:t>
      </w:r>
      <w:r w:rsidR="00B315A3" w:rsidRPr="00B315A3">
        <w:t xml:space="preserve"> produce some baseline figures with which to compare </w:t>
      </w:r>
      <w:r w:rsidR="00392782">
        <w:t>y</w:t>
      </w:r>
      <w:r w:rsidR="00B315A3" w:rsidRPr="00B315A3">
        <w:t>our future versions of the code. You should pick a set of representative</w:t>
      </w:r>
      <w:r w:rsidR="00B315A3">
        <w:t xml:space="preserve"> </w:t>
      </w:r>
      <w:r w:rsidR="00B315A3" w:rsidRPr="00B315A3">
        <w:t>problem sizes (defined by scale and number of iterations) that run in</w:t>
      </w:r>
      <w:r w:rsidR="00B315A3">
        <w:t xml:space="preserve"> </w:t>
      </w:r>
      <w:r w:rsidR="00B315A3" w:rsidRPr="00B315A3">
        <w:t>a sensible time on your machine but do not complete instantaneously.</w:t>
      </w:r>
      <w:r w:rsidR="00B315A3">
        <w:t xml:space="preserve"> </w:t>
      </w:r>
      <w:r w:rsidR="00B315A3" w:rsidRPr="00B315A3">
        <w:t>(A good place</w:t>
      </w:r>
      <w:r w:rsidR="003501FE">
        <w:t xml:space="preserve"> to start is with scale factor 2 and 5</w:t>
      </w:r>
      <w:r w:rsidR="00B315A3" w:rsidRPr="00B315A3">
        <w:t>000 iterations. You</w:t>
      </w:r>
      <w:r w:rsidR="00B315A3">
        <w:t xml:space="preserve"> </w:t>
      </w:r>
      <w:r w:rsidR="00B315A3" w:rsidRPr="00B315A3">
        <w:t>will also need some smaller and larger examples.)</w:t>
      </w:r>
    </w:p>
    <w:p w14:paraId="66FFFCBF" w14:textId="77777777" w:rsidR="00B315A3" w:rsidRPr="00B315A3" w:rsidRDefault="00B315A3" w:rsidP="00B315A3"/>
    <w:p w14:paraId="059009A7" w14:textId="77777777" w:rsidR="00B315A3" w:rsidRPr="00B315A3" w:rsidRDefault="00B315A3" w:rsidP="00B315A3">
      <w:r w:rsidRPr="00B315A3">
        <w:t>Record the benchmarking calculation times for future reference.</w:t>
      </w:r>
    </w:p>
    <w:p w14:paraId="597C3A41" w14:textId="77777777" w:rsidR="00B315A3" w:rsidRPr="00B315A3" w:rsidRDefault="00B315A3" w:rsidP="00B315A3"/>
    <w:p w14:paraId="0DD3AE53" w14:textId="77777777" w:rsidR="00B315A3" w:rsidRPr="00B315A3" w:rsidRDefault="00B315A3" w:rsidP="00B315A3">
      <w:r w:rsidRPr="00B315A3">
        <w:t xml:space="preserve">The directory includes a utility called </w:t>
      </w:r>
      <w:r w:rsidR="00DD26B6" w:rsidRPr="00DD26B6">
        <w:rPr>
          <w:rFonts w:ascii="Consolas" w:hAnsi="Consolas"/>
        </w:rPr>
        <w:t>plot_flow.py</w:t>
      </w:r>
      <w:r w:rsidRPr="00B315A3">
        <w:t xml:space="preserve"> that produces</w:t>
      </w:r>
      <w:r>
        <w:t xml:space="preserve"> </w:t>
      </w:r>
      <w:r w:rsidRPr="00B315A3">
        <w:t>a graphical representation of the final state of the simulation. You can</w:t>
      </w:r>
      <w:r>
        <w:t xml:space="preserve"> </w:t>
      </w:r>
      <w:r w:rsidRPr="00B315A3">
        <w:t>use this to produce a PNG image as follows:</w:t>
      </w:r>
    </w:p>
    <w:p w14:paraId="0CD37069" w14:textId="77777777" w:rsidR="00B315A3" w:rsidRPr="00B315A3" w:rsidRDefault="00B315A3" w:rsidP="00B315A3"/>
    <w:p w14:paraId="268C1FD9" w14:textId="573891A5" w:rsidR="00B315A3" w:rsidRPr="00B315A3" w:rsidRDefault="00B315A3" w:rsidP="00B315A3">
      <w:pPr>
        <w:rPr>
          <w:rFonts w:ascii="Consolas" w:hAnsi="Consolas"/>
          <w:color w:val="008000"/>
        </w:rPr>
      </w:pPr>
      <w:proofErr w:type="gramStart"/>
      <w:r w:rsidRPr="00B315A3">
        <w:rPr>
          <w:rFonts w:ascii="Consolas" w:hAnsi="Consolas"/>
          <w:color w:val="008000"/>
        </w:rPr>
        <w:t>prompt</w:t>
      </w:r>
      <w:proofErr w:type="gramEnd"/>
      <w:r w:rsidRPr="00B315A3">
        <w:rPr>
          <w:rFonts w:ascii="Consolas" w:hAnsi="Consolas"/>
          <w:color w:val="008000"/>
        </w:rPr>
        <w:t>:~</w:t>
      </w:r>
      <w:del w:id="26" w:author="Kevin Stratford" w:date="2015-11-20T16:24:00Z">
        <w:r w:rsidRPr="00B315A3" w:rsidDel="00ED6F33">
          <w:rPr>
            <w:rFonts w:ascii="Consolas" w:hAnsi="Consolas"/>
            <w:color w:val="008000"/>
          </w:rPr>
          <w:delText>/</w:delText>
        </w:r>
        <w:r w:rsidRPr="00DD26B6" w:rsidDel="00ED6F33">
          <w:rPr>
            <w:rFonts w:ascii="Consolas" w:hAnsi="Consolas"/>
            <w:color w:val="008000"/>
          </w:rPr>
          <w:delText>python</w:delText>
        </w:r>
      </w:del>
      <w:r w:rsidRPr="00B315A3">
        <w:rPr>
          <w:rFonts w:ascii="Consolas" w:hAnsi="Consolas"/>
          <w:color w:val="008000"/>
        </w:rPr>
        <w:t xml:space="preserve">&gt; ./plot_flow.py </w:t>
      </w:r>
      <w:ins w:id="27" w:author="Kevin Stratford" w:date="2015-11-20T16:23:00Z">
        <w:r w:rsidR="00ED6F33">
          <w:rPr>
            <w:rFonts w:ascii="Consolas" w:hAnsi="Consolas"/>
            <w:color w:val="008000"/>
          </w:rPr>
          <w:t>velocity</w:t>
        </w:r>
      </w:ins>
      <w:del w:id="28" w:author="Kevin Stratford" w:date="2015-11-20T16:23:00Z">
        <w:r w:rsidRPr="00B315A3" w:rsidDel="00ED6F33">
          <w:rPr>
            <w:rFonts w:ascii="Consolas" w:hAnsi="Consolas"/>
            <w:color w:val="008000"/>
          </w:rPr>
          <w:delText>flow</w:delText>
        </w:r>
      </w:del>
      <w:r w:rsidRPr="00B315A3">
        <w:rPr>
          <w:rFonts w:ascii="Consolas" w:hAnsi="Consolas"/>
          <w:color w:val="008000"/>
        </w:rPr>
        <w:t xml:space="preserve">.dat </w:t>
      </w:r>
      <w:ins w:id="29" w:author="Kevin Stratford" w:date="2015-11-20T16:23:00Z">
        <w:r w:rsidR="00ED6F33">
          <w:rPr>
            <w:rFonts w:ascii="Consolas" w:hAnsi="Consolas"/>
            <w:color w:val="008000"/>
          </w:rPr>
          <w:t xml:space="preserve">colourmap.dat </w:t>
        </w:r>
      </w:ins>
      <w:r w:rsidRPr="00B315A3">
        <w:rPr>
          <w:rFonts w:ascii="Consolas" w:hAnsi="Consolas"/>
          <w:color w:val="008000"/>
        </w:rPr>
        <w:t>flow.png</w:t>
      </w:r>
    </w:p>
    <w:p w14:paraId="68AE880B" w14:textId="77777777" w:rsidR="00B315A3" w:rsidRPr="00B315A3" w:rsidRDefault="00B315A3" w:rsidP="00B315A3"/>
    <w:p w14:paraId="0AA60164" w14:textId="61A302C3" w:rsidR="00B315A3" w:rsidRPr="00B315A3" w:rsidRDefault="0012165E" w:rsidP="00B315A3">
      <w:r>
        <w:t>N</w:t>
      </w:r>
      <w:r w:rsidR="00DD26B6">
        <w:t xml:space="preserve">ow </w:t>
      </w:r>
      <w:r w:rsidR="00DD26B6" w:rsidRPr="00DD26B6">
        <w:rPr>
          <w:rFonts w:ascii="Consolas" w:hAnsi="Consolas"/>
        </w:rPr>
        <w:t>flow.png</w:t>
      </w:r>
      <w:r w:rsidR="00B315A3" w:rsidRPr="00B315A3">
        <w:t xml:space="preserve"> should conta</w:t>
      </w:r>
      <w:r w:rsidR="003501FE">
        <w:t>in a picture similar to the image below</w:t>
      </w:r>
      <w:r w:rsidR="00B315A3" w:rsidRPr="00B315A3">
        <w:t>.</w:t>
      </w:r>
      <w:r w:rsidR="003501FE">
        <w:rPr>
          <w:noProof/>
        </w:rPr>
        <w:drawing>
          <wp:inline distT="0" distB="0" distL="0" distR="0" wp14:anchorId="730A96DC" wp14:editId="7908CB1A">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turner:work:Teaching:ScientificPython:CFD:solutions:numpy_stencil:flow.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86400" cy="4114800"/>
                    </a:xfrm>
                    <a:prstGeom prst="rect">
                      <a:avLst/>
                    </a:prstGeom>
                    <a:noFill/>
                    <a:ln>
                      <a:noFill/>
                    </a:ln>
                  </pic:spPr>
                </pic:pic>
              </a:graphicData>
            </a:graphic>
          </wp:inline>
        </w:drawing>
      </w:r>
    </w:p>
    <w:p w14:paraId="1D900251" w14:textId="77777777" w:rsidR="00B315A3" w:rsidRPr="00B315A3" w:rsidRDefault="00B315A3" w:rsidP="00B315A3"/>
    <w:p w14:paraId="63BC681A" w14:textId="6AF0DE5D" w:rsidR="00B315A3" w:rsidRPr="00B315A3" w:rsidRDefault="00B315A3" w:rsidP="00B315A3">
      <w:r w:rsidRPr="00B315A3">
        <w:t xml:space="preserve">If the fluid is flowing </w:t>
      </w:r>
      <w:ins w:id="30" w:author="Kevin Stratford" w:date="2015-11-20T16:27:00Z">
        <w:r w:rsidR="00ED6F33">
          <w:t>around the</w:t>
        </w:r>
      </w:ins>
      <w:del w:id="31" w:author="Kevin Stratford" w:date="2015-11-20T16:27:00Z">
        <w:r w:rsidRPr="00B315A3" w:rsidDel="00ED6F33">
          <w:delText>down the right-hand</w:delText>
        </w:r>
      </w:del>
      <w:r w:rsidRPr="00B315A3">
        <w:t xml:space="preserve"> edge </w:t>
      </w:r>
      <w:ins w:id="32" w:author="Kevin Stratford" w:date="2015-11-20T16:28:00Z">
        <w:r w:rsidR="00ED6F33">
          <w:t>of the domain</w:t>
        </w:r>
      </w:ins>
      <w:del w:id="33" w:author="Kevin Stratford" w:date="2015-11-20T16:27:00Z">
        <w:r w:rsidRPr="00B315A3" w:rsidDel="00ED6F33">
          <w:delText>then along the</w:delText>
        </w:r>
        <w:r w:rsidDel="00ED6F33">
          <w:delText xml:space="preserve"> </w:delText>
        </w:r>
        <w:r w:rsidRPr="00B315A3" w:rsidDel="00ED6F33">
          <w:delText>top</w:delText>
        </w:r>
      </w:del>
      <w:r w:rsidRPr="00B315A3">
        <w:t>, rather than through the middle of the cavity, then this is an</w:t>
      </w:r>
      <w:r>
        <w:t xml:space="preserve"> </w:t>
      </w:r>
      <w:r w:rsidRPr="00B315A3">
        <w:t xml:space="preserve">indication that the </w:t>
      </w:r>
      <w:r w:rsidRPr="00DD26B6">
        <w:t>Jacobi</w:t>
      </w:r>
      <w:r w:rsidRPr="00B315A3">
        <w:t xml:space="preserve"> algorithm has not yet</w:t>
      </w:r>
      <w:r>
        <w:t xml:space="preserve"> </w:t>
      </w:r>
      <w:r w:rsidRPr="00B315A3">
        <w:t xml:space="preserve">converged. Convergence requires more </w:t>
      </w:r>
      <w:proofErr w:type="gramStart"/>
      <w:r w:rsidRPr="00B315A3">
        <w:t>iterations</w:t>
      </w:r>
      <w:proofErr w:type="gramEnd"/>
      <w:r w:rsidRPr="00B315A3">
        <w:t xml:space="preserve"> on larger problem</w:t>
      </w:r>
      <w:r w:rsidR="00DD26B6">
        <w:t xml:space="preserve"> </w:t>
      </w:r>
      <w:r w:rsidRPr="00B315A3">
        <w:t>sizes.</w:t>
      </w:r>
    </w:p>
    <w:p w14:paraId="2A92C7ED" w14:textId="77777777" w:rsidR="00B315A3" w:rsidRPr="00B315A3" w:rsidRDefault="00DD26B6" w:rsidP="00B315A3">
      <w:pPr>
        <w:pStyle w:val="Heading2"/>
      </w:pPr>
      <w:r>
        <w:t xml:space="preserve">Using </w:t>
      </w:r>
      <w:proofErr w:type="spellStart"/>
      <w:r>
        <w:t>nump</w:t>
      </w:r>
      <w:r w:rsidR="00B315A3">
        <w:t>y</w:t>
      </w:r>
      <w:proofErr w:type="spellEnd"/>
      <w:r w:rsidR="00B315A3">
        <w:t xml:space="preserve"> Arrays</w:t>
      </w:r>
    </w:p>
    <w:p w14:paraId="5C0C8F3C" w14:textId="77777777" w:rsidR="00B315A3" w:rsidRPr="00B315A3" w:rsidRDefault="00B315A3" w:rsidP="00B315A3"/>
    <w:p w14:paraId="68DFDD37" w14:textId="77777777" w:rsidR="00B315A3" w:rsidRPr="00B315A3" w:rsidRDefault="00B315A3" w:rsidP="00B315A3">
      <w:r w:rsidRPr="00B315A3">
        <w:t>We will now r</w:t>
      </w:r>
      <w:r w:rsidR="00DD26B6">
        <w:t xml:space="preserve">e-factor the CFD code to use </w:t>
      </w:r>
      <w:proofErr w:type="spellStart"/>
      <w:r w:rsidR="00DD26B6">
        <w:t>nump</w:t>
      </w:r>
      <w:r w:rsidRPr="00B315A3">
        <w:t>y</w:t>
      </w:r>
      <w:proofErr w:type="spellEnd"/>
      <w:r w:rsidRPr="00B315A3">
        <w:t xml:space="preserve"> arrays rather than </w:t>
      </w:r>
      <w:r w:rsidRPr="00DD26B6">
        <w:t>Python</w:t>
      </w:r>
      <w:r w:rsidRPr="00B315A3">
        <w:t xml:space="preserve"> lists. This has a number of advantages:</w:t>
      </w:r>
    </w:p>
    <w:p w14:paraId="6F3680D0" w14:textId="77777777" w:rsidR="00B315A3" w:rsidRPr="00B315A3" w:rsidRDefault="00B315A3" w:rsidP="00B315A3"/>
    <w:p w14:paraId="18F892BE" w14:textId="77777777" w:rsidR="00B315A3" w:rsidRPr="00B315A3" w:rsidRDefault="00DD26B6" w:rsidP="00B315A3">
      <w:pPr>
        <w:pStyle w:val="ListParagraph"/>
        <w:numPr>
          <w:ilvl w:val="0"/>
          <w:numId w:val="5"/>
        </w:numPr>
      </w:pPr>
      <w:proofErr w:type="spellStart"/>
      <w:proofErr w:type="gramStart"/>
      <w:r>
        <w:t>nump</w:t>
      </w:r>
      <w:r w:rsidR="00B315A3" w:rsidRPr="00B315A3">
        <w:t>y</w:t>
      </w:r>
      <w:proofErr w:type="spellEnd"/>
      <w:proofErr w:type="gramEnd"/>
      <w:r w:rsidR="00B315A3" w:rsidRPr="00B315A3">
        <w:t xml:space="preserve"> is closely integrated with </w:t>
      </w:r>
      <w:proofErr w:type="spellStart"/>
      <w:r w:rsidR="00B315A3" w:rsidRPr="00DD26B6">
        <w:t>matplotlib</w:t>
      </w:r>
      <w:proofErr w:type="spellEnd"/>
      <w:r>
        <w:t xml:space="preserve"> and using </w:t>
      </w:r>
      <w:proofErr w:type="spellStart"/>
      <w:r>
        <w:t>nump</w:t>
      </w:r>
      <w:r w:rsidR="00B315A3" w:rsidRPr="00B315A3">
        <w:t>y</w:t>
      </w:r>
      <w:proofErr w:type="spellEnd"/>
      <w:r w:rsidR="00B315A3" w:rsidRPr="00B315A3">
        <w:t xml:space="preserve"> arrays</w:t>
      </w:r>
      <w:r w:rsidR="00B315A3">
        <w:t xml:space="preserve"> </w:t>
      </w:r>
      <w:r w:rsidR="00B315A3" w:rsidRPr="00B315A3">
        <w:t xml:space="preserve">will allow us to produce the </w:t>
      </w:r>
      <w:proofErr w:type="spellStart"/>
      <w:r w:rsidR="00B315A3" w:rsidRPr="00DD26B6">
        <w:t>visualisation</w:t>
      </w:r>
      <w:proofErr w:type="spellEnd"/>
      <w:r w:rsidR="00B315A3" w:rsidRPr="00B315A3">
        <w:t xml:space="preserve"> directly from our simulation rather than using a separate utility.</w:t>
      </w:r>
    </w:p>
    <w:p w14:paraId="13223B26" w14:textId="77777777" w:rsidR="00B315A3" w:rsidRPr="00B315A3" w:rsidRDefault="00DD26B6" w:rsidP="00B315A3">
      <w:pPr>
        <w:pStyle w:val="ListParagraph"/>
        <w:numPr>
          <w:ilvl w:val="0"/>
          <w:numId w:val="5"/>
        </w:numPr>
      </w:pPr>
      <w:proofErr w:type="spellStart"/>
      <w:proofErr w:type="gramStart"/>
      <w:r>
        <w:t>nump</w:t>
      </w:r>
      <w:r w:rsidR="00B315A3" w:rsidRPr="00B315A3">
        <w:t>y</w:t>
      </w:r>
      <w:proofErr w:type="spellEnd"/>
      <w:proofErr w:type="gramEnd"/>
      <w:r w:rsidR="00B315A3" w:rsidRPr="00B315A3">
        <w:t xml:space="preserve"> arrays should allow us to access better performance using more concise code.</w:t>
      </w:r>
    </w:p>
    <w:p w14:paraId="2343D628" w14:textId="77777777" w:rsidR="00B315A3" w:rsidRPr="00B315A3" w:rsidRDefault="00DD26B6" w:rsidP="00B315A3">
      <w:pPr>
        <w:pStyle w:val="ListParagraph"/>
        <w:numPr>
          <w:ilvl w:val="0"/>
          <w:numId w:val="5"/>
        </w:numPr>
      </w:pPr>
      <w:proofErr w:type="spellStart"/>
      <w:proofErr w:type="gramStart"/>
      <w:r>
        <w:t>nump</w:t>
      </w:r>
      <w:r w:rsidR="00B315A3" w:rsidRPr="00B315A3">
        <w:t>y</w:t>
      </w:r>
      <w:proofErr w:type="spellEnd"/>
      <w:proofErr w:type="gramEnd"/>
      <w:r w:rsidR="00B315A3" w:rsidRPr="00B315A3">
        <w:t xml:space="preserve"> arrays are directly compatible with native code produced by</w:t>
      </w:r>
      <w:r w:rsidR="00B315A3">
        <w:t xml:space="preserve"> </w:t>
      </w:r>
      <w:r w:rsidR="00B315A3" w:rsidRPr="00B315A3">
        <w:t>Fortran and C compilers. This will allow us to re-code the key part</w:t>
      </w:r>
      <w:r w:rsidR="00B315A3">
        <w:t xml:space="preserve"> </w:t>
      </w:r>
      <w:r w:rsidR="00B315A3" w:rsidRPr="00B315A3">
        <w:t>of our algorithm and achieve better performance while still having</w:t>
      </w:r>
      <w:r w:rsidR="00B315A3">
        <w:t xml:space="preserve"> </w:t>
      </w:r>
      <w:r w:rsidR="00B315A3" w:rsidRPr="00B315A3">
        <w:t>the benefits of coding in Python.</w:t>
      </w:r>
    </w:p>
    <w:p w14:paraId="7C7B7C97" w14:textId="77777777" w:rsidR="00B315A3" w:rsidRPr="00B315A3" w:rsidRDefault="00B315A3" w:rsidP="00B315A3"/>
    <w:p w14:paraId="2867B8AC" w14:textId="1DEE7481" w:rsidR="00B315A3" w:rsidRPr="00B315A3" w:rsidRDefault="00DD26B6" w:rsidP="00B315A3">
      <w:r>
        <w:t xml:space="preserve">Replace the </w:t>
      </w:r>
      <w:r w:rsidRPr="00DD26B6">
        <w:rPr>
          <w:rFonts w:ascii="Consolas" w:hAnsi="Consolas"/>
        </w:rPr>
        <w:t>psi</w:t>
      </w:r>
      <w:r w:rsidR="006E69C6">
        <w:rPr>
          <w:rFonts w:ascii="Consolas" w:hAnsi="Consolas"/>
        </w:rPr>
        <w:t xml:space="preserve"> </w:t>
      </w:r>
      <w:r w:rsidR="00B315A3" w:rsidRPr="00B315A3">
        <w:t xml:space="preserve">and </w:t>
      </w:r>
      <w:proofErr w:type="spellStart"/>
      <w:r w:rsidRPr="00DD26B6">
        <w:rPr>
          <w:rFonts w:ascii="Consolas" w:hAnsi="Consolas"/>
        </w:rPr>
        <w:t>tmp</w:t>
      </w:r>
      <w:proofErr w:type="spellEnd"/>
      <w:r>
        <w:t xml:space="preserve"> lists in the code with </w:t>
      </w:r>
      <w:proofErr w:type="spellStart"/>
      <w:r>
        <w:t>nump</w:t>
      </w:r>
      <w:r w:rsidR="00B315A3" w:rsidRPr="00B315A3">
        <w:t>y</w:t>
      </w:r>
      <w:proofErr w:type="spellEnd"/>
      <w:r w:rsidR="00B315A3">
        <w:t xml:space="preserve"> </w:t>
      </w:r>
      <w:r w:rsidR="00B315A3" w:rsidRPr="00B315A3">
        <w:t xml:space="preserve">arrays. (Remember to </w:t>
      </w:r>
      <w:r w:rsidR="0095272F">
        <w:t>mak</w:t>
      </w:r>
      <w:r w:rsidR="00B315A3" w:rsidRPr="00B315A3">
        <w:t>e a copy of the code in a new directory before</w:t>
      </w:r>
      <w:r w:rsidR="00B315A3">
        <w:t xml:space="preserve"> </w:t>
      </w:r>
      <w:r w:rsidR="00B315A3" w:rsidRPr="00B315A3">
        <w:t>you start work so you do not lose the original version.) You will need the</w:t>
      </w:r>
      <w:r w:rsidR="00B315A3">
        <w:t xml:space="preserve"> </w:t>
      </w:r>
      <w:r w:rsidR="00B315A3" w:rsidRPr="00B315A3">
        <w:t>statement:</w:t>
      </w:r>
    </w:p>
    <w:p w14:paraId="2E24763A" w14:textId="77777777" w:rsidR="00B315A3" w:rsidRPr="00B315A3" w:rsidRDefault="00B315A3" w:rsidP="00B315A3"/>
    <w:p w14:paraId="47D85D72" w14:textId="77777777" w:rsidR="00B315A3" w:rsidRPr="00B315A3" w:rsidRDefault="00B315A3" w:rsidP="00B315A3">
      <w:pPr>
        <w:rPr>
          <w:rFonts w:ascii="Consolas" w:hAnsi="Consolas"/>
          <w:color w:val="008000"/>
        </w:rPr>
      </w:pPr>
      <w:proofErr w:type="gramStart"/>
      <w:r w:rsidRPr="00B315A3">
        <w:rPr>
          <w:rFonts w:ascii="Consolas" w:hAnsi="Consolas"/>
          <w:color w:val="008000"/>
        </w:rPr>
        <w:t>import</w:t>
      </w:r>
      <w:proofErr w:type="gramEnd"/>
      <w:r w:rsidRPr="00B315A3">
        <w:rPr>
          <w:rFonts w:ascii="Consolas" w:hAnsi="Consolas"/>
          <w:color w:val="008000"/>
        </w:rPr>
        <w:t xml:space="preserve"> </w:t>
      </w:r>
      <w:proofErr w:type="spellStart"/>
      <w:r w:rsidRPr="00B315A3">
        <w:rPr>
          <w:rFonts w:ascii="Consolas" w:hAnsi="Consolas"/>
          <w:color w:val="008000"/>
        </w:rPr>
        <w:t>numpy</w:t>
      </w:r>
      <w:proofErr w:type="spellEnd"/>
      <w:r w:rsidRPr="00B315A3">
        <w:rPr>
          <w:rFonts w:ascii="Consolas" w:hAnsi="Consolas"/>
          <w:color w:val="008000"/>
        </w:rPr>
        <w:t xml:space="preserve"> as </w:t>
      </w:r>
      <w:proofErr w:type="spellStart"/>
      <w:r w:rsidRPr="00B315A3">
        <w:rPr>
          <w:rFonts w:ascii="Consolas" w:hAnsi="Consolas"/>
          <w:color w:val="008000"/>
        </w:rPr>
        <w:t>np</w:t>
      </w:r>
      <w:proofErr w:type="spellEnd"/>
    </w:p>
    <w:p w14:paraId="5285B81A" w14:textId="77777777" w:rsidR="00B315A3" w:rsidRPr="00B315A3" w:rsidRDefault="00B315A3" w:rsidP="00B315A3"/>
    <w:p w14:paraId="563D5A63" w14:textId="77777777" w:rsidR="003501FE" w:rsidRDefault="00B315A3" w:rsidP="003501FE">
      <w:proofErr w:type="gramStart"/>
      <w:r w:rsidRPr="00B315A3">
        <w:t>at</w:t>
      </w:r>
      <w:proofErr w:type="gramEnd"/>
      <w:r w:rsidRPr="00B315A3">
        <w:t xml:space="preserve"> the top of all your source file</w:t>
      </w:r>
      <w:r w:rsidR="00DD26B6">
        <w:t xml:space="preserve">s to ensure you can access the </w:t>
      </w:r>
      <w:proofErr w:type="spellStart"/>
      <w:r w:rsidR="00DD26B6">
        <w:t>nump</w:t>
      </w:r>
      <w:r w:rsidRPr="00B315A3">
        <w:t>y</w:t>
      </w:r>
      <w:proofErr w:type="spellEnd"/>
      <w:r w:rsidRPr="00B315A3">
        <w:t xml:space="preserve"> functionality. The arrays will need to be implemented in the main function</w:t>
      </w:r>
      <w:r>
        <w:t xml:space="preserve"> </w:t>
      </w:r>
      <w:r w:rsidRPr="00B315A3">
        <w:t>and all of the other functions where they are used.</w:t>
      </w:r>
    </w:p>
    <w:p w14:paraId="37E8EC79" w14:textId="77777777" w:rsidR="003501FE" w:rsidRDefault="003501FE" w:rsidP="003501FE"/>
    <w:p w14:paraId="28DBD679" w14:textId="77777777" w:rsidR="003501FE" w:rsidRDefault="003501FE" w:rsidP="00B315A3">
      <w:r w:rsidRPr="003501FE">
        <w:t xml:space="preserve">Declaring and zeroing </w:t>
      </w:r>
      <w:proofErr w:type="spellStart"/>
      <w:r w:rsidRPr="003501FE">
        <w:t>numpy</w:t>
      </w:r>
      <w:proofErr w:type="spellEnd"/>
      <w:r w:rsidRPr="003501FE">
        <w:t xml:space="preserve"> arrays can be done in a single statement such as: </w:t>
      </w:r>
    </w:p>
    <w:p w14:paraId="15009591" w14:textId="77777777" w:rsidR="003501FE" w:rsidRDefault="003501FE" w:rsidP="00B315A3"/>
    <w:p w14:paraId="2C818EAC" w14:textId="14BF9695" w:rsidR="003501FE" w:rsidRPr="003501FE" w:rsidRDefault="003501FE" w:rsidP="00B315A3">
      <w:pPr>
        <w:rPr>
          <w:rFonts w:ascii="Consolas" w:hAnsi="Consolas"/>
          <w:color w:val="008000"/>
        </w:rPr>
      </w:pPr>
      <w:proofErr w:type="gramStart"/>
      <w:r w:rsidRPr="003501FE">
        <w:rPr>
          <w:rFonts w:ascii="Consolas" w:hAnsi="Consolas"/>
          <w:color w:val="008000"/>
        </w:rPr>
        <w:t>psi</w:t>
      </w:r>
      <w:proofErr w:type="gramEnd"/>
      <w:r w:rsidRPr="003501FE">
        <w:rPr>
          <w:rFonts w:ascii="Consolas" w:hAnsi="Consolas"/>
          <w:color w:val="008000"/>
        </w:rPr>
        <w:t xml:space="preserve"> = </w:t>
      </w:r>
      <w:proofErr w:type="spellStart"/>
      <w:r w:rsidRPr="003501FE">
        <w:rPr>
          <w:rFonts w:ascii="Consolas" w:hAnsi="Consolas"/>
          <w:color w:val="008000"/>
        </w:rPr>
        <w:t>np.zero</w:t>
      </w:r>
      <w:del w:id="34" w:author="Kevin Stratford" w:date="2015-11-20T16:28:00Z">
        <w:r w:rsidRPr="003501FE" w:rsidDel="00ED6F33">
          <w:rPr>
            <w:rFonts w:ascii="Consolas" w:hAnsi="Consolas"/>
            <w:color w:val="008000"/>
          </w:rPr>
          <w:delText>e</w:delText>
        </w:r>
      </w:del>
      <w:r w:rsidRPr="003501FE">
        <w:rPr>
          <w:rFonts w:ascii="Consolas" w:hAnsi="Consolas"/>
          <w:color w:val="008000"/>
        </w:rPr>
        <w:t>s</w:t>
      </w:r>
      <w:proofErr w:type="spellEnd"/>
      <w:r w:rsidRPr="003501FE">
        <w:rPr>
          <w:rFonts w:ascii="Consolas" w:hAnsi="Consolas"/>
          <w:color w:val="008000"/>
        </w:rPr>
        <w:t>((m+2, n+2))</w:t>
      </w:r>
    </w:p>
    <w:p w14:paraId="3ACC6121" w14:textId="77777777" w:rsidR="00B315A3" w:rsidRPr="00B315A3" w:rsidRDefault="00B315A3" w:rsidP="00B315A3"/>
    <w:p w14:paraId="4DB6FC8A" w14:textId="77777777" w:rsidR="00B315A3" w:rsidRPr="00B315A3" w:rsidRDefault="00B315A3" w:rsidP="00B315A3">
      <w:r w:rsidRPr="00B315A3">
        <w:t>Once you think you have the correct code, run your new program and compare</w:t>
      </w:r>
      <w:r>
        <w:t xml:space="preserve"> </w:t>
      </w:r>
      <w:r w:rsidRPr="00B315A3">
        <w:t>the output with that from the original code. If you are convinced that the output is the same then move on and benchmark your new code.</w:t>
      </w:r>
    </w:p>
    <w:p w14:paraId="000313E7" w14:textId="77777777" w:rsidR="00B315A3" w:rsidRPr="00B315A3" w:rsidRDefault="00B315A3" w:rsidP="00B315A3"/>
    <w:p w14:paraId="111F2943" w14:textId="77777777" w:rsidR="00B315A3" w:rsidRPr="00B315A3" w:rsidRDefault="00B315A3" w:rsidP="00B315A3">
      <w:r w:rsidRPr="00B315A3">
        <w:t>W</w:t>
      </w:r>
      <w:r w:rsidR="00DD26B6">
        <w:t xml:space="preserve">hat do you find? Has using </w:t>
      </w:r>
      <w:proofErr w:type="spellStart"/>
      <w:r w:rsidR="00DD26B6">
        <w:t>nump</w:t>
      </w:r>
      <w:r w:rsidRPr="00B315A3">
        <w:t>y</w:t>
      </w:r>
      <w:proofErr w:type="spellEnd"/>
      <w:r w:rsidRPr="00B315A3">
        <w:t xml:space="preserve"> arrays increased the performance of</w:t>
      </w:r>
      <w:r>
        <w:t xml:space="preserve"> </w:t>
      </w:r>
      <w:r w:rsidRPr="00B315A3">
        <w:t>the code? Can you think of an explanation of why the performance has</w:t>
      </w:r>
      <w:r>
        <w:t xml:space="preserve"> </w:t>
      </w:r>
      <w:r w:rsidRPr="00B315A3">
        <w:t>altered in the way that it has?</w:t>
      </w:r>
    </w:p>
    <w:p w14:paraId="737EA67C" w14:textId="77777777" w:rsidR="00B315A3" w:rsidRPr="00B315A3" w:rsidRDefault="00B315A3" w:rsidP="00B315A3"/>
    <w:p w14:paraId="0CF14379" w14:textId="77777777" w:rsidR="00496AF4" w:rsidRDefault="00B315A3" w:rsidP="00401783">
      <w:pPr>
        <w:rPr>
          <w:rFonts w:ascii="Cambria" w:hAnsi="Cambria" w:cs="Cambria"/>
          <w:sz w:val="32"/>
          <w:szCs w:val="32"/>
        </w:rPr>
      </w:pPr>
      <w:r w:rsidRPr="00B315A3">
        <w:t>Can you change the implementation to produce a better performing version</w:t>
      </w:r>
      <w:r>
        <w:t xml:space="preserve"> </w:t>
      </w:r>
      <w:r w:rsidRPr="00B315A3">
        <w:t>of the CFD code?</w:t>
      </w:r>
      <w:r w:rsidR="00401783" w:rsidRPr="00401783">
        <w:rPr>
          <w:rFonts w:ascii="Cambria" w:hAnsi="Cambria" w:cs="Cambria"/>
          <w:sz w:val="32"/>
          <w:szCs w:val="32"/>
        </w:rPr>
        <w:t xml:space="preserve"> </w:t>
      </w:r>
    </w:p>
    <w:p w14:paraId="64D63891" w14:textId="77777777" w:rsidR="00EC53B1" w:rsidRDefault="00EC53B1" w:rsidP="00401783">
      <w:pPr>
        <w:rPr>
          <w:rFonts w:ascii="Cambria" w:hAnsi="Cambria" w:cs="Cambria"/>
          <w:sz w:val="32"/>
          <w:szCs w:val="32"/>
        </w:rPr>
      </w:pPr>
    </w:p>
    <w:p w14:paraId="22C2FAEB" w14:textId="358F7DA3" w:rsidR="00401783" w:rsidRPr="00496AF4" w:rsidRDefault="00624E32" w:rsidP="00401783">
      <w:pPr>
        <w:rPr>
          <w:rFonts w:ascii="Cambria" w:hAnsi="Cambria" w:cs="Cambria"/>
          <w:sz w:val="32"/>
          <w:szCs w:val="32"/>
        </w:rPr>
      </w:pPr>
      <w:r w:rsidRPr="00D562BF">
        <w:rPr>
          <w:color w:val="800000"/>
        </w:rPr>
        <w:t>Hint 1</w:t>
      </w:r>
      <w:r w:rsidR="00084D55">
        <w:t>:</w:t>
      </w:r>
      <w:r w:rsidR="002E24DE">
        <w:t xml:space="preserve"> </w:t>
      </w:r>
      <w:r w:rsidR="00496AF4">
        <w:t xml:space="preserve">which </w:t>
      </w:r>
      <w:r w:rsidR="00FD37D1">
        <w:t>method of access</w:t>
      </w:r>
      <w:r w:rsidR="008658C7">
        <w:t>ing 2D</w:t>
      </w:r>
      <w:r w:rsidR="00496AF4">
        <w:t xml:space="preserve"> array elements</w:t>
      </w:r>
      <w:r w:rsidR="00FD37D1">
        <w:t xml:space="preserve"> is </w:t>
      </w:r>
      <w:r w:rsidR="002E24DE">
        <w:t>faster</w:t>
      </w:r>
      <w:ins w:id="35" w:author="Kevin Stratford" w:date="2015-11-20T16:28:00Z">
        <w:r w:rsidR="00ED6F33">
          <w:t xml:space="preserve">: </w:t>
        </w:r>
      </w:ins>
      <w:del w:id="36" w:author="Kevin Stratford" w:date="2015-11-20T16:28:00Z">
        <w:r w:rsidR="002E24DE" w:rsidDel="00ED6F33">
          <w:delText>?</w:delText>
        </w:r>
        <w:r w:rsidR="00496AF4" w:rsidDel="00ED6F33">
          <w:delText xml:space="preserve"> .</w:delText>
        </w:r>
      </w:del>
      <w:proofErr w:type="gramStart"/>
      <w:r w:rsidR="00496AF4">
        <w:rPr>
          <w:rFonts w:ascii="Consolas" w:hAnsi="Consolas"/>
          <w:color w:val="008000"/>
        </w:rPr>
        <w:t>a[</w:t>
      </w:r>
      <w:proofErr w:type="spellStart"/>
      <w:proofErr w:type="gramEnd"/>
      <w:r w:rsidR="00496AF4">
        <w:rPr>
          <w:rFonts w:ascii="Consolas" w:hAnsi="Consolas"/>
          <w:color w:val="008000"/>
        </w:rPr>
        <w:t>i</w:t>
      </w:r>
      <w:proofErr w:type="spellEnd"/>
      <w:r w:rsidR="00496AF4">
        <w:rPr>
          <w:rFonts w:ascii="Consolas" w:hAnsi="Consolas"/>
          <w:color w:val="008000"/>
        </w:rPr>
        <w:t>][j]</w:t>
      </w:r>
      <w:r w:rsidR="00496AF4">
        <w:t xml:space="preserve"> or </w:t>
      </w:r>
      <w:r w:rsidR="00496AF4">
        <w:rPr>
          <w:rFonts w:ascii="Consolas" w:hAnsi="Consolas"/>
          <w:color w:val="008000"/>
        </w:rPr>
        <w:t>a[</w:t>
      </w:r>
      <w:proofErr w:type="spellStart"/>
      <w:r w:rsidR="00496AF4">
        <w:rPr>
          <w:rFonts w:ascii="Consolas" w:hAnsi="Consolas"/>
          <w:color w:val="008000"/>
        </w:rPr>
        <w:t>i,j</w:t>
      </w:r>
      <w:proofErr w:type="spellEnd"/>
      <w:r w:rsidR="00496AF4">
        <w:rPr>
          <w:rFonts w:ascii="Consolas" w:hAnsi="Consolas"/>
          <w:color w:val="008000"/>
        </w:rPr>
        <w:t>]</w:t>
      </w:r>
      <w:r w:rsidR="00496AF4">
        <w:t>?</w:t>
      </w:r>
    </w:p>
    <w:p w14:paraId="474EDA0B" w14:textId="77777777" w:rsidR="00084D55" w:rsidRDefault="00084D55" w:rsidP="00084D55"/>
    <w:p w14:paraId="2C9778FC" w14:textId="3CC38676" w:rsidR="00E333A8" w:rsidRPr="00084D55" w:rsidRDefault="002E24DE">
      <w:r w:rsidRPr="00D562BF">
        <w:rPr>
          <w:color w:val="800000"/>
        </w:rPr>
        <w:t>Hint 2</w:t>
      </w:r>
      <w:r w:rsidR="00084D55">
        <w:t>:</w:t>
      </w:r>
      <w:r w:rsidR="00084D55" w:rsidRPr="00401783">
        <w:t xml:space="preserve"> you should use array index syntax </w:t>
      </w:r>
      <w:ins w:id="37" w:author="Kevin Stratford" w:date="2015-11-20T16:29:00Z">
        <w:r w:rsidR="00ED6F33">
          <w:t xml:space="preserve">(or “slicing”) </w:t>
        </w:r>
      </w:ins>
      <w:r w:rsidR="00084D55" w:rsidRPr="00401783">
        <w:t>if you have not already done so to specify b</w:t>
      </w:r>
      <w:r w:rsidR="00EF34EB">
        <w:t>locks of arr</w:t>
      </w:r>
      <w:r w:rsidR="00084D55">
        <w:t xml:space="preserve">ays to operate on. </w:t>
      </w:r>
      <w:r w:rsidR="00E333A8">
        <w:br w:type="page"/>
      </w:r>
    </w:p>
    <w:p w14:paraId="2EF24CCB" w14:textId="1E3D3142" w:rsidR="00B315A3" w:rsidRPr="00B315A3" w:rsidRDefault="00B315A3" w:rsidP="00B315A3">
      <w:pPr>
        <w:pStyle w:val="Heading2"/>
      </w:pPr>
      <w:r>
        <w:t xml:space="preserve">Incorporating </w:t>
      </w:r>
      <w:proofErr w:type="spellStart"/>
      <w:r>
        <w:t>matplotlib</w:t>
      </w:r>
      <w:proofErr w:type="spellEnd"/>
    </w:p>
    <w:p w14:paraId="2078CC62" w14:textId="77777777" w:rsidR="00B315A3" w:rsidRPr="00B315A3" w:rsidRDefault="00B315A3" w:rsidP="00B315A3"/>
    <w:p w14:paraId="55458DC3" w14:textId="351BDEE3" w:rsidR="00B315A3" w:rsidRPr="00B315A3" w:rsidRDefault="001C5E8A" w:rsidP="00B315A3">
      <w:proofErr w:type="spellStart"/>
      <w:proofErr w:type="gramStart"/>
      <w:r>
        <w:t>matplotlib</w:t>
      </w:r>
      <w:proofErr w:type="spellEnd"/>
      <w:proofErr w:type="gramEnd"/>
      <w:r>
        <w:t xml:space="preserve"> and </w:t>
      </w:r>
      <w:proofErr w:type="spellStart"/>
      <w:r>
        <w:t>nump</w:t>
      </w:r>
      <w:r w:rsidR="00B315A3" w:rsidRPr="00B315A3">
        <w:t>y</w:t>
      </w:r>
      <w:proofErr w:type="spellEnd"/>
      <w:r w:rsidR="00B315A3" w:rsidRPr="00B315A3">
        <w:t xml:space="preserve"> have a very close relationship: </w:t>
      </w:r>
      <w:proofErr w:type="spellStart"/>
      <w:r w:rsidR="00B315A3" w:rsidRPr="00B315A3">
        <w:t>matplotlib</w:t>
      </w:r>
      <w:proofErr w:type="spellEnd"/>
      <w:r w:rsidR="00B315A3" w:rsidRPr="00B315A3">
        <w:t xml:space="preserve"> can use the</w:t>
      </w:r>
      <w:r w:rsidR="00B315A3">
        <w:t xml:space="preserve"> </w:t>
      </w:r>
      <w:r>
        <w:t xml:space="preserve">typing and structure of </w:t>
      </w:r>
      <w:proofErr w:type="spellStart"/>
      <w:r>
        <w:t>nump</w:t>
      </w:r>
      <w:r w:rsidR="00B315A3" w:rsidRPr="00B315A3">
        <w:t>y</w:t>
      </w:r>
      <w:proofErr w:type="spellEnd"/>
      <w:r w:rsidR="00B315A3" w:rsidRPr="00B315A3">
        <w:t xml:space="preserve"> arrays to simplify the plotting of data.</w:t>
      </w:r>
    </w:p>
    <w:p w14:paraId="685C5A96" w14:textId="77777777" w:rsidR="00B315A3" w:rsidRPr="00B315A3" w:rsidRDefault="00B315A3" w:rsidP="00B315A3"/>
    <w:p w14:paraId="3A0C2A26" w14:textId="77777777" w:rsidR="00B315A3" w:rsidRPr="00B315A3" w:rsidRDefault="00B315A3" w:rsidP="00B315A3">
      <w:r w:rsidRPr="00B315A3">
        <w:t xml:space="preserve">We will use </w:t>
      </w:r>
      <w:proofErr w:type="spellStart"/>
      <w:r w:rsidRPr="00B315A3">
        <w:t>matplotlib</w:t>
      </w:r>
      <w:proofErr w:type="spellEnd"/>
      <w:r w:rsidRPr="00B315A3">
        <w:t xml:space="preserve"> to add a function to out program that produces</w:t>
      </w:r>
      <w:r>
        <w:t xml:space="preserve"> </w:t>
      </w:r>
      <w:r w:rsidRPr="00B315A3">
        <w:t>an image of the final state of the flow.</w:t>
      </w:r>
    </w:p>
    <w:p w14:paraId="7FB9BEBB" w14:textId="77777777" w:rsidR="00B315A3" w:rsidRPr="00B315A3" w:rsidRDefault="00B315A3" w:rsidP="00B315A3">
      <w:pPr>
        <w:pStyle w:val="Heading3"/>
      </w:pPr>
      <w:r>
        <w:t>Define the plotting function</w:t>
      </w:r>
    </w:p>
    <w:p w14:paraId="13D6FE5A" w14:textId="77777777" w:rsidR="00B315A3" w:rsidRPr="00B315A3" w:rsidRDefault="00B315A3" w:rsidP="00B315A3"/>
    <w:p w14:paraId="39E88442" w14:textId="22104ED9" w:rsidR="00B315A3" w:rsidRPr="00B315A3" w:rsidRDefault="00B315A3" w:rsidP="00B315A3">
      <w:r w:rsidRPr="00B315A3">
        <w:t>Defin</w:t>
      </w:r>
      <w:r w:rsidR="00811548">
        <w:t xml:space="preserve">e a function in your main </w:t>
      </w:r>
      <w:r w:rsidRPr="00811548">
        <w:rPr>
          <w:rFonts w:ascii="Consolas" w:hAnsi="Consolas"/>
        </w:rPr>
        <w:t>cfd.py</w:t>
      </w:r>
      <w:r w:rsidR="00811548">
        <w:t xml:space="preserve"> file called </w:t>
      </w:r>
      <w:proofErr w:type="spellStart"/>
      <w:r w:rsidRPr="00811548">
        <w:rPr>
          <w:rFonts w:ascii="Consolas" w:hAnsi="Consolas"/>
        </w:rPr>
        <w:t>plot_flow</w:t>
      </w:r>
      <w:proofErr w:type="spellEnd"/>
      <w:r w:rsidRPr="00B315A3">
        <w:t>.</w:t>
      </w:r>
      <w:r>
        <w:t xml:space="preserve"> </w:t>
      </w:r>
      <w:r w:rsidRPr="00B315A3">
        <w:t>This function should take two arguments: th</w:t>
      </w:r>
      <w:r w:rsidR="00811548">
        <w:t xml:space="preserve">e first is </w:t>
      </w:r>
      <w:r w:rsidRPr="00811548">
        <w:rPr>
          <w:rFonts w:ascii="Consolas" w:hAnsi="Consolas"/>
        </w:rPr>
        <w:t>psi</w:t>
      </w:r>
      <w:r w:rsidRPr="00B315A3">
        <w:t xml:space="preserve"> the </w:t>
      </w:r>
      <w:proofErr w:type="spellStart"/>
      <w:r w:rsidRPr="00B315A3">
        <w:t>numpy</w:t>
      </w:r>
      <w:proofErr w:type="spellEnd"/>
      <w:r>
        <w:t xml:space="preserve"> </w:t>
      </w:r>
      <w:r w:rsidRPr="00B315A3">
        <w:t>array containing the stream function values and the second is the name of</w:t>
      </w:r>
      <w:r>
        <w:t xml:space="preserve"> </w:t>
      </w:r>
      <w:r w:rsidRPr="00B315A3">
        <w:t>the file to save the image to. For example:</w:t>
      </w:r>
    </w:p>
    <w:p w14:paraId="2826AF58" w14:textId="77777777" w:rsidR="00B315A3" w:rsidRPr="00B315A3" w:rsidRDefault="00B315A3" w:rsidP="00B315A3"/>
    <w:p w14:paraId="6F2194DD" w14:textId="77777777" w:rsidR="00B315A3" w:rsidRPr="00B315A3" w:rsidRDefault="00B315A3" w:rsidP="00B315A3">
      <w:pPr>
        <w:rPr>
          <w:rFonts w:ascii="Consolas" w:hAnsi="Consolas"/>
          <w:color w:val="008000"/>
        </w:rPr>
      </w:pPr>
      <w:proofErr w:type="spellStart"/>
      <w:proofErr w:type="gramStart"/>
      <w:r w:rsidRPr="00B315A3">
        <w:rPr>
          <w:rFonts w:ascii="Consolas" w:hAnsi="Consolas"/>
          <w:color w:val="008000"/>
        </w:rPr>
        <w:t>def</w:t>
      </w:r>
      <w:proofErr w:type="spellEnd"/>
      <w:proofErr w:type="gramEnd"/>
      <w:r w:rsidRPr="00B315A3">
        <w:rPr>
          <w:rFonts w:ascii="Consolas" w:hAnsi="Consolas"/>
          <w:color w:val="008000"/>
        </w:rPr>
        <w:t xml:space="preserve"> </w:t>
      </w:r>
      <w:proofErr w:type="spellStart"/>
      <w:r w:rsidRPr="00B315A3">
        <w:rPr>
          <w:rFonts w:ascii="Consolas" w:hAnsi="Consolas"/>
          <w:color w:val="008000"/>
        </w:rPr>
        <w:t>plot_flow</w:t>
      </w:r>
      <w:proofErr w:type="spellEnd"/>
      <w:r w:rsidRPr="00B315A3">
        <w:rPr>
          <w:rFonts w:ascii="Consolas" w:hAnsi="Consolas"/>
          <w:color w:val="008000"/>
        </w:rPr>
        <w:t xml:space="preserve">(psi, </w:t>
      </w:r>
      <w:proofErr w:type="spellStart"/>
      <w:r w:rsidRPr="00B315A3">
        <w:rPr>
          <w:rFonts w:ascii="Consolas" w:hAnsi="Consolas"/>
          <w:color w:val="008000"/>
        </w:rPr>
        <w:t>outfile</w:t>
      </w:r>
      <w:proofErr w:type="spellEnd"/>
      <w:r w:rsidRPr="00B315A3">
        <w:rPr>
          <w:rFonts w:ascii="Consolas" w:hAnsi="Consolas"/>
          <w:color w:val="008000"/>
        </w:rPr>
        <w:t>):</w:t>
      </w:r>
    </w:p>
    <w:p w14:paraId="7658D094" w14:textId="77777777" w:rsidR="00B315A3" w:rsidRPr="00B315A3" w:rsidRDefault="00B315A3" w:rsidP="00B315A3"/>
    <w:p w14:paraId="4846A5FE" w14:textId="5B65E327" w:rsidR="00B315A3" w:rsidRPr="00B315A3" w:rsidRDefault="00B315A3" w:rsidP="00B315A3">
      <w:r w:rsidRPr="00B315A3">
        <w:t xml:space="preserve">This function should use the stream </w:t>
      </w:r>
      <w:r w:rsidR="00811548">
        <w:t xml:space="preserve">function values to compute the </w:t>
      </w:r>
      <w:r w:rsidRPr="00811548">
        <w:rPr>
          <w:rFonts w:ascii="Times New Roman" w:hAnsi="Times New Roman" w:cs="Times New Roman"/>
          <w:i/>
        </w:rPr>
        <w:t>x</w:t>
      </w:r>
      <w:r w:rsidRPr="00B315A3">
        <w:t xml:space="preserve"> and </w:t>
      </w:r>
      <w:r w:rsidR="00811548" w:rsidRPr="00811548">
        <w:rPr>
          <w:rFonts w:ascii="Times New Roman" w:hAnsi="Times New Roman" w:cs="Times New Roman"/>
          <w:i/>
        </w:rPr>
        <w:t>y</w:t>
      </w:r>
      <w:r w:rsidRPr="00B315A3">
        <w:t xml:space="preserve"> components of the velocities and the magnitude of the velocity and store</w:t>
      </w:r>
      <w:r>
        <w:t xml:space="preserve"> </w:t>
      </w:r>
      <w:r w:rsidRPr="00B315A3">
        <w:t xml:space="preserve">them in appropriate </w:t>
      </w:r>
      <w:proofErr w:type="spellStart"/>
      <w:r w:rsidRPr="00B315A3">
        <w:t>numpy</w:t>
      </w:r>
      <w:proofErr w:type="spellEnd"/>
      <w:r w:rsidRPr="00B315A3">
        <w:t xml:space="preserve"> arrays. Remember, you will need to extract the velocities of the internal part of the matrix and exclude the fixed </w:t>
      </w:r>
      <w:r w:rsidR="00811548" w:rsidRPr="00B315A3">
        <w:t>boundary</w:t>
      </w:r>
      <w:r>
        <w:t xml:space="preserve"> </w:t>
      </w:r>
      <w:r w:rsidRPr="00B315A3">
        <w:t>conditions.</w:t>
      </w:r>
    </w:p>
    <w:p w14:paraId="595ACE39" w14:textId="77777777" w:rsidR="00B315A3" w:rsidRPr="00B315A3" w:rsidRDefault="00B315A3" w:rsidP="00B315A3"/>
    <w:p w14:paraId="0BA64F74" w14:textId="77777777" w:rsidR="00B315A3" w:rsidRPr="00B315A3" w:rsidRDefault="00B315A3" w:rsidP="00B315A3">
      <w:r w:rsidRPr="00B315A3">
        <w:t xml:space="preserve">Once you have these arrays you need to </w:t>
      </w:r>
      <w:proofErr w:type="spellStart"/>
      <w:r w:rsidRPr="00B315A3">
        <w:t>initialise</w:t>
      </w:r>
      <w:proofErr w:type="spellEnd"/>
      <w:r w:rsidRPr="00B315A3">
        <w:t xml:space="preserve"> the </w:t>
      </w:r>
      <w:proofErr w:type="spellStart"/>
      <w:r w:rsidRPr="00B315A3">
        <w:t>matplotlib</w:t>
      </w:r>
      <w:proofErr w:type="spellEnd"/>
      <w:r w:rsidRPr="00B315A3">
        <w:t xml:space="preserve"> module to</w:t>
      </w:r>
      <w:r>
        <w:t xml:space="preserve"> </w:t>
      </w:r>
      <w:r w:rsidRPr="00B315A3">
        <w:t>plot to an image file rather than the console with the following lines:</w:t>
      </w:r>
    </w:p>
    <w:p w14:paraId="0642DA74" w14:textId="77777777" w:rsidR="00B315A3" w:rsidRPr="00B315A3" w:rsidRDefault="00B315A3" w:rsidP="00B315A3"/>
    <w:p w14:paraId="4DC3484A" w14:textId="77777777" w:rsidR="00B315A3" w:rsidRPr="00B315A3" w:rsidRDefault="00B315A3" w:rsidP="00B315A3">
      <w:pPr>
        <w:rPr>
          <w:rFonts w:ascii="Consolas" w:hAnsi="Consolas"/>
          <w:color w:val="008000"/>
        </w:rPr>
      </w:pPr>
      <w:proofErr w:type="gramStart"/>
      <w:r w:rsidRPr="00B315A3">
        <w:rPr>
          <w:rFonts w:ascii="Consolas" w:hAnsi="Consolas"/>
          <w:color w:val="008000"/>
        </w:rPr>
        <w:t>import</w:t>
      </w:r>
      <w:proofErr w:type="gramEnd"/>
      <w:r w:rsidRPr="00B315A3">
        <w:rPr>
          <w:rFonts w:ascii="Consolas" w:hAnsi="Consolas"/>
          <w:color w:val="008000"/>
        </w:rPr>
        <w:t xml:space="preserve"> </w:t>
      </w:r>
      <w:proofErr w:type="spellStart"/>
      <w:r w:rsidRPr="00B315A3">
        <w:rPr>
          <w:rFonts w:ascii="Consolas" w:hAnsi="Consolas"/>
          <w:color w:val="008000"/>
        </w:rPr>
        <w:t>matplotlib</w:t>
      </w:r>
      <w:proofErr w:type="spellEnd"/>
    </w:p>
    <w:p w14:paraId="57B928E8" w14:textId="77777777" w:rsidR="00B315A3" w:rsidRPr="00B315A3" w:rsidRDefault="00B315A3" w:rsidP="00B315A3">
      <w:pPr>
        <w:rPr>
          <w:rFonts w:ascii="Consolas" w:hAnsi="Consolas"/>
          <w:color w:val="008000"/>
        </w:rPr>
      </w:pPr>
      <w:r w:rsidRPr="00B315A3">
        <w:rPr>
          <w:rFonts w:ascii="Consolas" w:hAnsi="Consolas"/>
          <w:color w:val="008000"/>
        </w:rPr>
        <w:t># Plot to image file without need for X server</w:t>
      </w:r>
    </w:p>
    <w:p w14:paraId="756326F1" w14:textId="77777777" w:rsidR="00B315A3" w:rsidRPr="00B315A3" w:rsidRDefault="00B315A3" w:rsidP="00B315A3">
      <w:pPr>
        <w:rPr>
          <w:rFonts w:ascii="Consolas" w:hAnsi="Consolas"/>
          <w:color w:val="008000"/>
        </w:rPr>
      </w:pPr>
      <w:proofErr w:type="spellStart"/>
      <w:proofErr w:type="gramStart"/>
      <w:r w:rsidRPr="00B315A3">
        <w:rPr>
          <w:rFonts w:ascii="Consolas" w:hAnsi="Consolas"/>
          <w:color w:val="008000"/>
        </w:rPr>
        <w:t>matplotlib.use</w:t>
      </w:r>
      <w:proofErr w:type="spellEnd"/>
      <w:proofErr w:type="gramEnd"/>
      <w:r w:rsidRPr="00B315A3">
        <w:rPr>
          <w:rFonts w:ascii="Consolas" w:hAnsi="Consolas"/>
          <w:color w:val="008000"/>
        </w:rPr>
        <w:t>("</w:t>
      </w:r>
      <w:proofErr w:type="spellStart"/>
      <w:r w:rsidRPr="00B315A3">
        <w:rPr>
          <w:rFonts w:ascii="Consolas" w:hAnsi="Consolas"/>
          <w:color w:val="008000"/>
        </w:rPr>
        <w:t>Agg</w:t>
      </w:r>
      <w:proofErr w:type="spellEnd"/>
      <w:r w:rsidRPr="00B315A3">
        <w:rPr>
          <w:rFonts w:ascii="Consolas" w:hAnsi="Consolas"/>
          <w:color w:val="008000"/>
        </w:rPr>
        <w:t>")</w:t>
      </w:r>
    </w:p>
    <w:p w14:paraId="77D9E382" w14:textId="77777777" w:rsidR="00B315A3" w:rsidRPr="00B315A3" w:rsidRDefault="00B315A3" w:rsidP="00B315A3"/>
    <w:p w14:paraId="7CF9EB15" w14:textId="77777777" w:rsidR="00B315A3" w:rsidRPr="00B315A3" w:rsidRDefault="00B315A3" w:rsidP="00B315A3">
      <w:r w:rsidRPr="00B315A3">
        <w:t xml:space="preserve">Next, you should import the required </w:t>
      </w:r>
      <w:proofErr w:type="spellStart"/>
      <w:r w:rsidRPr="00B315A3">
        <w:t>matplotlib</w:t>
      </w:r>
      <w:proofErr w:type="spellEnd"/>
      <w:r w:rsidRPr="00B315A3">
        <w:t xml:space="preserve"> functionality with:</w:t>
      </w:r>
    </w:p>
    <w:p w14:paraId="1ABC8462" w14:textId="77777777" w:rsidR="00B315A3" w:rsidRPr="00B315A3" w:rsidRDefault="00B315A3" w:rsidP="00B315A3"/>
    <w:p w14:paraId="4D2F71E7" w14:textId="77777777" w:rsidR="00B315A3" w:rsidRPr="00B315A3" w:rsidRDefault="00B315A3" w:rsidP="00B315A3">
      <w:pPr>
        <w:rPr>
          <w:rFonts w:ascii="Consolas" w:hAnsi="Consolas"/>
          <w:color w:val="008000"/>
        </w:rPr>
      </w:pPr>
      <w:proofErr w:type="gramStart"/>
      <w:r w:rsidRPr="00B315A3">
        <w:rPr>
          <w:rFonts w:ascii="Consolas" w:hAnsi="Consolas"/>
          <w:color w:val="008000"/>
        </w:rPr>
        <w:t>from</w:t>
      </w:r>
      <w:proofErr w:type="gramEnd"/>
      <w:r w:rsidRPr="00B315A3">
        <w:rPr>
          <w:rFonts w:ascii="Consolas" w:hAnsi="Consolas"/>
          <w:color w:val="008000"/>
        </w:rPr>
        <w:t xml:space="preserve"> </w:t>
      </w:r>
      <w:proofErr w:type="spellStart"/>
      <w:r w:rsidRPr="00B315A3">
        <w:rPr>
          <w:rFonts w:ascii="Consolas" w:hAnsi="Consolas"/>
          <w:color w:val="008000"/>
        </w:rPr>
        <w:t>matplotlib</w:t>
      </w:r>
      <w:proofErr w:type="spellEnd"/>
      <w:r w:rsidRPr="00B315A3">
        <w:rPr>
          <w:rFonts w:ascii="Consolas" w:hAnsi="Consolas"/>
          <w:color w:val="008000"/>
        </w:rPr>
        <w:t xml:space="preserve"> import </w:t>
      </w:r>
      <w:proofErr w:type="spellStart"/>
      <w:r w:rsidRPr="00B315A3">
        <w:rPr>
          <w:rFonts w:ascii="Consolas" w:hAnsi="Consolas"/>
          <w:color w:val="008000"/>
        </w:rPr>
        <w:t>pyplot</w:t>
      </w:r>
      <w:proofErr w:type="spellEnd"/>
      <w:r w:rsidRPr="00B315A3">
        <w:rPr>
          <w:rFonts w:ascii="Consolas" w:hAnsi="Consolas"/>
          <w:color w:val="008000"/>
        </w:rPr>
        <w:t xml:space="preserve"> as </w:t>
      </w:r>
      <w:proofErr w:type="spellStart"/>
      <w:r w:rsidRPr="00B315A3">
        <w:rPr>
          <w:rFonts w:ascii="Consolas" w:hAnsi="Consolas"/>
          <w:color w:val="008000"/>
        </w:rPr>
        <w:t>plt</w:t>
      </w:r>
      <w:proofErr w:type="spellEnd"/>
    </w:p>
    <w:p w14:paraId="30317DA4" w14:textId="77777777" w:rsidR="00B315A3" w:rsidRPr="00B315A3" w:rsidRDefault="00B315A3" w:rsidP="00B315A3">
      <w:pPr>
        <w:rPr>
          <w:rFonts w:ascii="Consolas" w:hAnsi="Consolas"/>
          <w:color w:val="008000"/>
        </w:rPr>
      </w:pPr>
      <w:proofErr w:type="gramStart"/>
      <w:r w:rsidRPr="00B315A3">
        <w:rPr>
          <w:rFonts w:ascii="Consolas" w:hAnsi="Consolas"/>
          <w:color w:val="008000"/>
        </w:rPr>
        <w:t>from</w:t>
      </w:r>
      <w:proofErr w:type="gramEnd"/>
      <w:r w:rsidRPr="00B315A3">
        <w:rPr>
          <w:rFonts w:ascii="Consolas" w:hAnsi="Consolas"/>
          <w:color w:val="008000"/>
        </w:rPr>
        <w:t xml:space="preserve"> </w:t>
      </w:r>
      <w:proofErr w:type="spellStart"/>
      <w:r w:rsidRPr="00B315A3">
        <w:rPr>
          <w:rFonts w:ascii="Consolas" w:hAnsi="Consolas"/>
          <w:color w:val="008000"/>
        </w:rPr>
        <w:t>matplotlib</w:t>
      </w:r>
      <w:proofErr w:type="spellEnd"/>
      <w:r w:rsidRPr="00B315A3">
        <w:rPr>
          <w:rFonts w:ascii="Consolas" w:hAnsi="Consolas"/>
          <w:color w:val="008000"/>
        </w:rPr>
        <w:t xml:space="preserve"> import cm</w:t>
      </w:r>
    </w:p>
    <w:p w14:paraId="75ADC46E" w14:textId="77777777" w:rsidR="00B315A3" w:rsidRPr="00B315A3" w:rsidRDefault="00B315A3" w:rsidP="00B315A3">
      <w:pPr>
        <w:rPr>
          <w:rFonts w:ascii="Consolas" w:hAnsi="Consolas"/>
          <w:color w:val="008000"/>
        </w:rPr>
      </w:pPr>
      <w:proofErr w:type="gramStart"/>
      <w:r w:rsidRPr="00B315A3">
        <w:rPr>
          <w:rFonts w:ascii="Consolas" w:hAnsi="Consolas"/>
          <w:color w:val="008000"/>
        </w:rPr>
        <w:t>fig</w:t>
      </w:r>
      <w:proofErr w:type="gramEnd"/>
      <w:r w:rsidRPr="00B315A3">
        <w:rPr>
          <w:rFonts w:ascii="Consolas" w:hAnsi="Consolas"/>
          <w:color w:val="008000"/>
        </w:rPr>
        <w:t xml:space="preserve"> = </w:t>
      </w:r>
      <w:proofErr w:type="spellStart"/>
      <w:r w:rsidRPr="00B315A3">
        <w:rPr>
          <w:rFonts w:ascii="Consolas" w:hAnsi="Consolas"/>
          <w:color w:val="008000"/>
        </w:rPr>
        <w:t>plt.figure</w:t>
      </w:r>
      <w:proofErr w:type="spellEnd"/>
      <w:r w:rsidRPr="00B315A3">
        <w:rPr>
          <w:rFonts w:ascii="Consolas" w:hAnsi="Consolas"/>
          <w:color w:val="008000"/>
        </w:rPr>
        <w:t>()</w:t>
      </w:r>
    </w:p>
    <w:p w14:paraId="2655B795" w14:textId="77777777" w:rsidR="00B315A3" w:rsidRPr="00B315A3" w:rsidRDefault="00B315A3" w:rsidP="00B315A3"/>
    <w:p w14:paraId="4170A047" w14:textId="786F822C" w:rsidR="00B315A3" w:rsidRPr="00B315A3" w:rsidRDefault="00B315A3" w:rsidP="00B315A3">
      <w:r w:rsidRPr="00B315A3">
        <w:t>The first</w:t>
      </w:r>
      <w:r w:rsidR="001214B3">
        <w:t xml:space="preserve"> import is the core plotting fu</w:t>
      </w:r>
      <w:r w:rsidRPr="00B315A3">
        <w:t>n</w:t>
      </w:r>
      <w:r w:rsidR="001214B3">
        <w:t>c</w:t>
      </w:r>
      <w:r w:rsidRPr="00B315A3">
        <w:t>tionality, the second line</w:t>
      </w:r>
      <w:r>
        <w:t xml:space="preserve"> </w:t>
      </w:r>
      <w:r w:rsidRPr="00B315A3">
        <w:t xml:space="preserve">is the </w:t>
      </w:r>
      <w:proofErr w:type="spellStart"/>
      <w:r w:rsidRPr="00B315A3">
        <w:t>colour</w:t>
      </w:r>
      <w:proofErr w:type="spellEnd"/>
      <w:r w:rsidRPr="00B315A3">
        <w:t>-mapping functionality, and the third line makes the fig</w:t>
      </w:r>
      <w:r>
        <w:t xml:space="preserve"> </w:t>
      </w:r>
      <w:r w:rsidRPr="00B315A3">
        <w:t>object available for saving our figure to an image file later.</w:t>
      </w:r>
    </w:p>
    <w:p w14:paraId="18C192C5" w14:textId="77777777" w:rsidR="00B315A3" w:rsidRPr="00B315A3" w:rsidRDefault="00B315A3" w:rsidP="00B315A3"/>
    <w:p w14:paraId="55285446" w14:textId="77777777" w:rsidR="00B315A3" w:rsidRPr="00B315A3" w:rsidRDefault="00B315A3" w:rsidP="00B315A3">
      <w:r w:rsidRPr="00B315A3">
        <w:t xml:space="preserve">The simplest plot to produce is a </w:t>
      </w:r>
      <w:proofErr w:type="spellStart"/>
      <w:r w:rsidRPr="00B315A3">
        <w:t>heatmap</w:t>
      </w:r>
      <w:proofErr w:type="spellEnd"/>
      <w:r w:rsidRPr="00B315A3">
        <w:t xml:space="preserve"> of the magnitude of the velocity.</w:t>
      </w:r>
    </w:p>
    <w:p w14:paraId="0735F0ED" w14:textId="2F06AB48" w:rsidR="00B315A3" w:rsidRPr="00B315A3" w:rsidRDefault="00B315A3" w:rsidP="00B315A3">
      <w:r w:rsidRPr="00B315A3">
        <w:t xml:space="preserve">You can use the </w:t>
      </w:r>
      <w:proofErr w:type="spellStart"/>
      <w:r w:rsidR="00811548" w:rsidRPr="00811548">
        <w:rPr>
          <w:rFonts w:ascii="Consolas" w:hAnsi="Consolas"/>
        </w:rPr>
        <w:t>imshow</w:t>
      </w:r>
      <w:proofErr w:type="spellEnd"/>
      <w:r w:rsidRPr="00B315A3">
        <w:t xml:space="preserve"> function to do this in a single line. Assumi</w:t>
      </w:r>
      <w:r>
        <w:t xml:space="preserve">ng </w:t>
      </w:r>
      <w:r w:rsidRPr="00B315A3">
        <w:t xml:space="preserve">that the velocity magnitudes are in a </w:t>
      </w:r>
      <w:proofErr w:type="spellStart"/>
      <w:r w:rsidRPr="00B315A3">
        <w:t>numpy</w:t>
      </w:r>
      <w:proofErr w:type="spellEnd"/>
      <w:r w:rsidRPr="00B315A3">
        <w:t xml:space="preserve"> array called </w:t>
      </w:r>
      <w:proofErr w:type="spellStart"/>
      <w:r w:rsidR="00811548" w:rsidRPr="00811548">
        <w:rPr>
          <w:rFonts w:ascii="Consolas" w:hAnsi="Consolas"/>
        </w:rPr>
        <w:t>vmag</w:t>
      </w:r>
      <w:proofErr w:type="spellEnd"/>
      <w:r w:rsidRPr="00B315A3">
        <w:t>:</w:t>
      </w:r>
    </w:p>
    <w:p w14:paraId="3B68725D" w14:textId="77777777" w:rsidR="00B315A3" w:rsidRPr="00B315A3" w:rsidRDefault="00B315A3" w:rsidP="00B315A3"/>
    <w:p w14:paraId="30F83174" w14:textId="77777777" w:rsidR="00B315A3" w:rsidRPr="00B315A3" w:rsidRDefault="00B315A3" w:rsidP="00B315A3">
      <w:pPr>
        <w:rPr>
          <w:rFonts w:ascii="Consolas" w:hAnsi="Consolas"/>
          <w:color w:val="008000"/>
        </w:rPr>
      </w:pPr>
      <w:proofErr w:type="spellStart"/>
      <w:proofErr w:type="gramStart"/>
      <w:r w:rsidRPr="00B315A3">
        <w:rPr>
          <w:rFonts w:ascii="Consolas" w:hAnsi="Consolas"/>
          <w:color w:val="008000"/>
        </w:rPr>
        <w:t>plt.imshow</w:t>
      </w:r>
      <w:proofErr w:type="spellEnd"/>
      <w:proofErr w:type="gramEnd"/>
      <w:r w:rsidRPr="00B315A3">
        <w:rPr>
          <w:rFonts w:ascii="Consolas" w:hAnsi="Consolas"/>
          <w:color w:val="008000"/>
        </w:rPr>
        <w:t>(</w:t>
      </w:r>
      <w:proofErr w:type="spellStart"/>
      <w:r w:rsidRPr="00B315A3">
        <w:rPr>
          <w:rFonts w:ascii="Consolas" w:hAnsi="Consolas"/>
          <w:color w:val="008000"/>
        </w:rPr>
        <w:t>vmag</w:t>
      </w:r>
      <w:proofErr w:type="spellEnd"/>
      <w:r w:rsidRPr="00B315A3">
        <w:rPr>
          <w:rFonts w:ascii="Consolas" w:hAnsi="Consolas"/>
          <w:color w:val="008000"/>
        </w:rPr>
        <w:t>)</w:t>
      </w:r>
    </w:p>
    <w:p w14:paraId="3C8DF68C" w14:textId="77777777" w:rsidR="00B315A3" w:rsidRPr="00B315A3" w:rsidRDefault="00B315A3" w:rsidP="00B315A3"/>
    <w:p w14:paraId="2D3836AC" w14:textId="77777777" w:rsidR="00B315A3" w:rsidRPr="00B315A3" w:rsidRDefault="00B315A3" w:rsidP="00B315A3">
      <w:r w:rsidRPr="00B315A3">
        <w:t>To produce the image file we need to add one further line:</w:t>
      </w:r>
    </w:p>
    <w:p w14:paraId="609627D8" w14:textId="77777777" w:rsidR="00B315A3" w:rsidRPr="00B315A3" w:rsidRDefault="00B315A3" w:rsidP="00B315A3"/>
    <w:p w14:paraId="7B836E9E" w14:textId="77777777" w:rsidR="00B315A3" w:rsidRPr="00B315A3" w:rsidRDefault="00B315A3" w:rsidP="00B315A3">
      <w:pPr>
        <w:rPr>
          <w:rFonts w:ascii="Consolas" w:hAnsi="Consolas"/>
          <w:color w:val="008000"/>
        </w:rPr>
      </w:pPr>
      <w:proofErr w:type="spellStart"/>
      <w:proofErr w:type="gramStart"/>
      <w:r w:rsidRPr="00B315A3">
        <w:rPr>
          <w:rFonts w:ascii="Consolas" w:hAnsi="Consolas"/>
          <w:color w:val="008000"/>
        </w:rPr>
        <w:t>fig.savefig</w:t>
      </w:r>
      <w:proofErr w:type="spellEnd"/>
      <w:proofErr w:type="gramEnd"/>
      <w:r w:rsidRPr="00B315A3">
        <w:rPr>
          <w:rFonts w:ascii="Consolas" w:hAnsi="Consolas"/>
          <w:color w:val="008000"/>
        </w:rPr>
        <w:t>(</w:t>
      </w:r>
      <w:proofErr w:type="spellStart"/>
      <w:r w:rsidRPr="00B315A3">
        <w:rPr>
          <w:rFonts w:ascii="Consolas" w:hAnsi="Consolas"/>
          <w:color w:val="008000"/>
        </w:rPr>
        <w:t>outfile</w:t>
      </w:r>
      <w:proofErr w:type="spellEnd"/>
      <w:r w:rsidRPr="00B315A3">
        <w:rPr>
          <w:rFonts w:ascii="Consolas" w:hAnsi="Consolas"/>
          <w:color w:val="008000"/>
        </w:rPr>
        <w:t>)</w:t>
      </w:r>
    </w:p>
    <w:p w14:paraId="7C37ABD7" w14:textId="77777777" w:rsidR="00B315A3" w:rsidRPr="00B315A3" w:rsidRDefault="00B315A3" w:rsidP="00B315A3"/>
    <w:p w14:paraId="7EC84E76" w14:textId="77777777" w:rsidR="00B315A3" w:rsidRPr="00B315A3" w:rsidRDefault="00B315A3" w:rsidP="00B315A3">
      <w:r w:rsidRPr="00B315A3">
        <w:t xml:space="preserve">The final </w:t>
      </w:r>
      <w:proofErr w:type="spellStart"/>
      <w:r w:rsidRPr="00B315A3">
        <w:t>matplotlib</w:t>
      </w:r>
      <w:proofErr w:type="spellEnd"/>
      <w:r w:rsidRPr="00B315A3">
        <w:t xml:space="preserve"> code to produce a simple </w:t>
      </w:r>
      <w:proofErr w:type="spellStart"/>
      <w:r w:rsidRPr="00B315A3">
        <w:t>heatmap</w:t>
      </w:r>
      <w:proofErr w:type="spellEnd"/>
      <w:r w:rsidRPr="00B315A3">
        <w:t xml:space="preserve"> of the velocity magnitude all</w:t>
      </w:r>
      <w:r>
        <w:t xml:space="preserve"> </w:t>
      </w:r>
      <w:r w:rsidRPr="00B315A3">
        <w:t>pulled together looks like:</w:t>
      </w:r>
    </w:p>
    <w:p w14:paraId="657712B4" w14:textId="77777777" w:rsidR="00B315A3" w:rsidRPr="00B315A3" w:rsidRDefault="00B315A3" w:rsidP="00B315A3"/>
    <w:p w14:paraId="24157DC0" w14:textId="77777777" w:rsidR="00B315A3" w:rsidRPr="00B315A3" w:rsidRDefault="00B315A3" w:rsidP="00B315A3">
      <w:pPr>
        <w:rPr>
          <w:rFonts w:ascii="Consolas" w:hAnsi="Consolas"/>
          <w:color w:val="008000"/>
        </w:rPr>
      </w:pPr>
      <w:proofErr w:type="gramStart"/>
      <w:r w:rsidRPr="00B315A3">
        <w:rPr>
          <w:rFonts w:ascii="Consolas" w:hAnsi="Consolas"/>
          <w:color w:val="008000"/>
        </w:rPr>
        <w:t>import</w:t>
      </w:r>
      <w:proofErr w:type="gramEnd"/>
      <w:r w:rsidRPr="00B315A3">
        <w:rPr>
          <w:rFonts w:ascii="Consolas" w:hAnsi="Consolas"/>
          <w:color w:val="008000"/>
        </w:rPr>
        <w:t xml:space="preserve"> </w:t>
      </w:r>
      <w:proofErr w:type="spellStart"/>
      <w:r w:rsidRPr="00B315A3">
        <w:rPr>
          <w:rFonts w:ascii="Consolas" w:hAnsi="Consolas"/>
          <w:color w:val="008000"/>
        </w:rPr>
        <w:t>matplotlib</w:t>
      </w:r>
      <w:proofErr w:type="spellEnd"/>
    </w:p>
    <w:p w14:paraId="6785F9FA" w14:textId="77777777" w:rsidR="00B315A3" w:rsidRPr="00B315A3" w:rsidRDefault="00B315A3" w:rsidP="00B315A3">
      <w:pPr>
        <w:rPr>
          <w:rFonts w:ascii="Consolas" w:hAnsi="Consolas"/>
          <w:color w:val="008000"/>
        </w:rPr>
      </w:pPr>
      <w:r w:rsidRPr="00B315A3">
        <w:rPr>
          <w:rFonts w:ascii="Consolas" w:hAnsi="Consolas"/>
          <w:color w:val="008000"/>
        </w:rPr>
        <w:t># Plot to image file without need for X server</w:t>
      </w:r>
    </w:p>
    <w:p w14:paraId="19D3D3C0" w14:textId="77777777" w:rsidR="00B315A3" w:rsidRPr="00B315A3" w:rsidRDefault="00B315A3" w:rsidP="00B315A3">
      <w:pPr>
        <w:rPr>
          <w:rFonts w:ascii="Consolas" w:hAnsi="Consolas"/>
          <w:color w:val="008000"/>
        </w:rPr>
      </w:pPr>
      <w:proofErr w:type="spellStart"/>
      <w:proofErr w:type="gramStart"/>
      <w:r w:rsidRPr="00B315A3">
        <w:rPr>
          <w:rFonts w:ascii="Consolas" w:hAnsi="Consolas"/>
          <w:color w:val="008000"/>
        </w:rPr>
        <w:t>matplotlib.use</w:t>
      </w:r>
      <w:proofErr w:type="spellEnd"/>
      <w:proofErr w:type="gramEnd"/>
      <w:r w:rsidRPr="00B315A3">
        <w:rPr>
          <w:rFonts w:ascii="Consolas" w:hAnsi="Consolas"/>
          <w:color w:val="008000"/>
        </w:rPr>
        <w:t>("</w:t>
      </w:r>
      <w:proofErr w:type="spellStart"/>
      <w:r w:rsidRPr="00B315A3">
        <w:rPr>
          <w:rFonts w:ascii="Consolas" w:hAnsi="Consolas"/>
          <w:color w:val="008000"/>
        </w:rPr>
        <w:t>Agg</w:t>
      </w:r>
      <w:proofErr w:type="spellEnd"/>
      <w:r w:rsidRPr="00B315A3">
        <w:rPr>
          <w:rFonts w:ascii="Consolas" w:hAnsi="Consolas"/>
          <w:color w:val="008000"/>
        </w:rPr>
        <w:t>")</w:t>
      </w:r>
    </w:p>
    <w:p w14:paraId="6E6F1DC0" w14:textId="77777777" w:rsidR="00B315A3" w:rsidRPr="00B315A3" w:rsidRDefault="00B315A3" w:rsidP="00B315A3">
      <w:pPr>
        <w:rPr>
          <w:rFonts w:ascii="Consolas" w:hAnsi="Consolas"/>
          <w:color w:val="008000"/>
        </w:rPr>
      </w:pPr>
      <w:proofErr w:type="gramStart"/>
      <w:r w:rsidRPr="00B315A3">
        <w:rPr>
          <w:rFonts w:ascii="Consolas" w:hAnsi="Consolas"/>
          <w:color w:val="008000"/>
        </w:rPr>
        <w:t>from</w:t>
      </w:r>
      <w:proofErr w:type="gramEnd"/>
      <w:r w:rsidRPr="00B315A3">
        <w:rPr>
          <w:rFonts w:ascii="Consolas" w:hAnsi="Consolas"/>
          <w:color w:val="008000"/>
        </w:rPr>
        <w:t xml:space="preserve"> </w:t>
      </w:r>
      <w:proofErr w:type="spellStart"/>
      <w:r w:rsidRPr="00B315A3">
        <w:rPr>
          <w:rFonts w:ascii="Consolas" w:hAnsi="Consolas"/>
          <w:color w:val="008000"/>
        </w:rPr>
        <w:t>matplotlib</w:t>
      </w:r>
      <w:proofErr w:type="spellEnd"/>
      <w:r w:rsidRPr="00B315A3">
        <w:rPr>
          <w:rFonts w:ascii="Consolas" w:hAnsi="Consolas"/>
          <w:color w:val="008000"/>
        </w:rPr>
        <w:t xml:space="preserve"> import </w:t>
      </w:r>
      <w:proofErr w:type="spellStart"/>
      <w:r w:rsidRPr="00B315A3">
        <w:rPr>
          <w:rFonts w:ascii="Consolas" w:hAnsi="Consolas"/>
          <w:color w:val="008000"/>
        </w:rPr>
        <w:t>pyplot</w:t>
      </w:r>
      <w:proofErr w:type="spellEnd"/>
      <w:r w:rsidRPr="00B315A3">
        <w:rPr>
          <w:rFonts w:ascii="Consolas" w:hAnsi="Consolas"/>
          <w:color w:val="008000"/>
        </w:rPr>
        <w:t xml:space="preserve"> as </w:t>
      </w:r>
      <w:proofErr w:type="spellStart"/>
      <w:r w:rsidRPr="00B315A3">
        <w:rPr>
          <w:rFonts w:ascii="Consolas" w:hAnsi="Consolas"/>
          <w:color w:val="008000"/>
        </w:rPr>
        <w:t>plt</w:t>
      </w:r>
      <w:proofErr w:type="spellEnd"/>
    </w:p>
    <w:p w14:paraId="37D54703" w14:textId="77777777" w:rsidR="00B315A3" w:rsidRPr="00B315A3" w:rsidRDefault="00B315A3" w:rsidP="00B315A3">
      <w:pPr>
        <w:rPr>
          <w:rFonts w:ascii="Consolas" w:hAnsi="Consolas"/>
          <w:color w:val="008000"/>
        </w:rPr>
      </w:pPr>
      <w:proofErr w:type="gramStart"/>
      <w:r w:rsidRPr="00B315A3">
        <w:rPr>
          <w:rFonts w:ascii="Consolas" w:hAnsi="Consolas"/>
          <w:color w:val="008000"/>
        </w:rPr>
        <w:t>from</w:t>
      </w:r>
      <w:proofErr w:type="gramEnd"/>
      <w:r w:rsidRPr="00B315A3">
        <w:rPr>
          <w:rFonts w:ascii="Consolas" w:hAnsi="Consolas"/>
          <w:color w:val="008000"/>
        </w:rPr>
        <w:t xml:space="preserve"> </w:t>
      </w:r>
      <w:proofErr w:type="spellStart"/>
      <w:r w:rsidRPr="00B315A3">
        <w:rPr>
          <w:rFonts w:ascii="Consolas" w:hAnsi="Consolas"/>
          <w:color w:val="008000"/>
        </w:rPr>
        <w:t>matplotlib</w:t>
      </w:r>
      <w:proofErr w:type="spellEnd"/>
      <w:r w:rsidRPr="00B315A3">
        <w:rPr>
          <w:rFonts w:ascii="Consolas" w:hAnsi="Consolas"/>
          <w:color w:val="008000"/>
        </w:rPr>
        <w:t xml:space="preserve"> import cm</w:t>
      </w:r>
    </w:p>
    <w:p w14:paraId="0C120619" w14:textId="77777777" w:rsidR="00B315A3" w:rsidRPr="00B315A3" w:rsidRDefault="00B315A3" w:rsidP="00B315A3">
      <w:pPr>
        <w:rPr>
          <w:rFonts w:ascii="Consolas" w:hAnsi="Consolas"/>
          <w:color w:val="008000"/>
        </w:rPr>
      </w:pPr>
      <w:proofErr w:type="gramStart"/>
      <w:r w:rsidRPr="00B315A3">
        <w:rPr>
          <w:rFonts w:ascii="Consolas" w:hAnsi="Consolas"/>
          <w:color w:val="008000"/>
        </w:rPr>
        <w:t>fig</w:t>
      </w:r>
      <w:proofErr w:type="gramEnd"/>
      <w:r w:rsidRPr="00B315A3">
        <w:rPr>
          <w:rFonts w:ascii="Consolas" w:hAnsi="Consolas"/>
          <w:color w:val="008000"/>
        </w:rPr>
        <w:t xml:space="preserve"> = </w:t>
      </w:r>
      <w:proofErr w:type="spellStart"/>
      <w:r w:rsidRPr="00B315A3">
        <w:rPr>
          <w:rFonts w:ascii="Consolas" w:hAnsi="Consolas"/>
          <w:color w:val="008000"/>
        </w:rPr>
        <w:t>plt.figure</w:t>
      </w:r>
      <w:proofErr w:type="spellEnd"/>
      <w:r w:rsidRPr="00B315A3">
        <w:rPr>
          <w:rFonts w:ascii="Consolas" w:hAnsi="Consolas"/>
          <w:color w:val="008000"/>
        </w:rPr>
        <w:t>()</w:t>
      </w:r>
    </w:p>
    <w:p w14:paraId="2A80B5EA" w14:textId="77777777" w:rsidR="00B315A3" w:rsidRPr="00B315A3" w:rsidRDefault="00B315A3" w:rsidP="00B315A3">
      <w:pPr>
        <w:rPr>
          <w:rFonts w:ascii="Consolas" w:hAnsi="Consolas"/>
          <w:color w:val="008000"/>
        </w:rPr>
      </w:pPr>
      <w:proofErr w:type="spellStart"/>
      <w:proofErr w:type="gramStart"/>
      <w:r w:rsidRPr="00B315A3">
        <w:rPr>
          <w:rFonts w:ascii="Consolas" w:hAnsi="Consolas"/>
          <w:color w:val="008000"/>
        </w:rPr>
        <w:t>plt.imshow</w:t>
      </w:r>
      <w:proofErr w:type="spellEnd"/>
      <w:proofErr w:type="gramEnd"/>
      <w:r w:rsidRPr="00B315A3">
        <w:rPr>
          <w:rFonts w:ascii="Consolas" w:hAnsi="Consolas"/>
          <w:color w:val="008000"/>
        </w:rPr>
        <w:t>(</w:t>
      </w:r>
      <w:proofErr w:type="spellStart"/>
      <w:r w:rsidRPr="00B315A3">
        <w:rPr>
          <w:rFonts w:ascii="Consolas" w:hAnsi="Consolas"/>
          <w:color w:val="008000"/>
        </w:rPr>
        <w:t>vmag</w:t>
      </w:r>
      <w:proofErr w:type="spellEnd"/>
      <w:r w:rsidRPr="00B315A3">
        <w:rPr>
          <w:rFonts w:ascii="Consolas" w:hAnsi="Consolas"/>
          <w:color w:val="008000"/>
        </w:rPr>
        <w:t>)</w:t>
      </w:r>
    </w:p>
    <w:p w14:paraId="26CF9AC4" w14:textId="77777777" w:rsidR="00B315A3" w:rsidRPr="00B315A3" w:rsidRDefault="00B315A3" w:rsidP="00B315A3">
      <w:pPr>
        <w:rPr>
          <w:rFonts w:ascii="Consolas" w:hAnsi="Consolas"/>
          <w:color w:val="008000"/>
        </w:rPr>
      </w:pPr>
      <w:proofErr w:type="spellStart"/>
      <w:proofErr w:type="gramStart"/>
      <w:r w:rsidRPr="00B315A3">
        <w:rPr>
          <w:rFonts w:ascii="Consolas" w:hAnsi="Consolas"/>
          <w:color w:val="008000"/>
        </w:rPr>
        <w:t>fig.savefig</w:t>
      </w:r>
      <w:proofErr w:type="spellEnd"/>
      <w:proofErr w:type="gramEnd"/>
      <w:r w:rsidRPr="00B315A3">
        <w:rPr>
          <w:rFonts w:ascii="Consolas" w:hAnsi="Consolas"/>
          <w:color w:val="008000"/>
        </w:rPr>
        <w:t>(</w:t>
      </w:r>
      <w:proofErr w:type="spellStart"/>
      <w:r w:rsidRPr="00B315A3">
        <w:rPr>
          <w:rFonts w:ascii="Consolas" w:hAnsi="Consolas"/>
          <w:color w:val="008000"/>
        </w:rPr>
        <w:t>outfile</w:t>
      </w:r>
      <w:proofErr w:type="spellEnd"/>
      <w:r w:rsidRPr="00B315A3">
        <w:rPr>
          <w:rFonts w:ascii="Consolas" w:hAnsi="Consolas"/>
          <w:color w:val="008000"/>
        </w:rPr>
        <w:t>)</w:t>
      </w:r>
    </w:p>
    <w:p w14:paraId="057112FE" w14:textId="77777777" w:rsidR="00B315A3" w:rsidRPr="00B315A3" w:rsidRDefault="00B315A3" w:rsidP="00B315A3"/>
    <w:p w14:paraId="5DF2602E" w14:textId="77777777" w:rsidR="00B315A3" w:rsidRPr="00B315A3" w:rsidRDefault="00B315A3" w:rsidP="00B315A3">
      <w:r w:rsidRPr="00B315A3">
        <w:t>You can now start to add more features to make the plot more useful (all of these additions should go before the line that saves the image).</w:t>
      </w:r>
    </w:p>
    <w:p w14:paraId="3660B09C" w14:textId="77777777" w:rsidR="00B315A3" w:rsidRPr="00B315A3" w:rsidRDefault="00B315A3" w:rsidP="00B315A3"/>
    <w:p w14:paraId="366419BA" w14:textId="77777777" w:rsidR="00B315A3" w:rsidRPr="00B315A3" w:rsidRDefault="00B315A3" w:rsidP="00B315A3">
      <w:r w:rsidRPr="00B315A3">
        <w:t xml:space="preserve">Add a </w:t>
      </w:r>
      <w:proofErr w:type="spellStart"/>
      <w:r w:rsidRPr="00B315A3">
        <w:t>colour</w:t>
      </w:r>
      <w:proofErr w:type="spellEnd"/>
      <w:r w:rsidRPr="00B315A3">
        <w:t xml:space="preserve"> bar to quantify the </w:t>
      </w:r>
      <w:proofErr w:type="spellStart"/>
      <w:r w:rsidRPr="00B315A3">
        <w:t>heatmap</w:t>
      </w:r>
      <w:proofErr w:type="spellEnd"/>
      <w:r w:rsidRPr="00B315A3">
        <w:t>:</w:t>
      </w:r>
    </w:p>
    <w:p w14:paraId="393BD23B" w14:textId="77777777" w:rsidR="00B315A3" w:rsidRPr="00B315A3" w:rsidRDefault="00B315A3" w:rsidP="00B315A3"/>
    <w:p w14:paraId="46FCFD38" w14:textId="77777777" w:rsidR="00B315A3" w:rsidRPr="00B315A3" w:rsidRDefault="00B315A3" w:rsidP="00B315A3">
      <w:pPr>
        <w:rPr>
          <w:rFonts w:ascii="Consolas" w:hAnsi="Consolas"/>
          <w:color w:val="008000"/>
        </w:rPr>
      </w:pPr>
      <w:proofErr w:type="spellStart"/>
      <w:proofErr w:type="gramStart"/>
      <w:r w:rsidRPr="00B315A3">
        <w:rPr>
          <w:rFonts w:ascii="Consolas" w:hAnsi="Consolas"/>
          <w:color w:val="008000"/>
        </w:rPr>
        <w:t>plt.colorbar</w:t>
      </w:r>
      <w:proofErr w:type="spellEnd"/>
      <w:proofErr w:type="gramEnd"/>
      <w:r w:rsidRPr="00B315A3">
        <w:rPr>
          <w:rFonts w:ascii="Consolas" w:hAnsi="Consolas"/>
          <w:color w:val="008000"/>
        </w:rPr>
        <w:t>()</w:t>
      </w:r>
    </w:p>
    <w:p w14:paraId="728B3ABC" w14:textId="77777777" w:rsidR="00B315A3" w:rsidRPr="00B315A3" w:rsidRDefault="00B315A3" w:rsidP="00B315A3"/>
    <w:p w14:paraId="625945FE" w14:textId="4A129E8E" w:rsidR="00B315A3" w:rsidRPr="00B315A3" w:rsidRDefault="00B315A3" w:rsidP="00B315A3">
      <w:r w:rsidRPr="00B315A3">
        <w:t>Add streamlines indicating the direction of the flow velocity: this is more complex</w:t>
      </w:r>
      <w:r>
        <w:t xml:space="preserve"> </w:t>
      </w:r>
      <w:r w:rsidRPr="00B315A3">
        <w:t>as you first need to set up regularly spaced values to describe your grid. Set up</w:t>
      </w:r>
      <w:r>
        <w:t xml:space="preserve"> </w:t>
      </w:r>
      <w:r w:rsidR="00811548">
        <w:t xml:space="preserve">the </w:t>
      </w:r>
      <w:r w:rsidR="00811548" w:rsidRPr="00811548">
        <w:rPr>
          <w:rFonts w:ascii="Times New Roman" w:hAnsi="Times New Roman" w:cs="Times New Roman"/>
          <w:i/>
        </w:rPr>
        <w:t>x</w:t>
      </w:r>
      <w:r w:rsidR="00811548">
        <w:t xml:space="preserve"> and </w:t>
      </w:r>
      <w:r w:rsidR="00811548" w:rsidRPr="00811548">
        <w:rPr>
          <w:rFonts w:ascii="Times New Roman" w:hAnsi="Times New Roman" w:cs="Times New Roman"/>
          <w:i/>
        </w:rPr>
        <w:t>y</w:t>
      </w:r>
      <w:r w:rsidRPr="00B315A3">
        <w:t xml:space="preserve"> ranges with:</w:t>
      </w:r>
    </w:p>
    <w:p w14:paraId="15DEF951" w14:textId="77777777" w:rsidR="00B315A3" w:rsidRPr="00B315A3" w:rsidRDefault="00B315A3" w:rsidP="00B315A3"/>
    <w:p w14:paraId="260F5C50" w14:textId="77777777" w:rsidR="00B315A3" w:rsidRPr="00B315A3" w:rsidRDefault="00B315A3" w:rsidP="00B315A3">
      <w:pPr>
        <w:rPr>
          <w:rFonts w:ascii="Consolas" w:hAnsi="Consolas"/>
          <w:color w:val="008000"/>
        </w:rPr>
      </w:pPr>
      <w:r w:rsidRPr="00B315A3">
        <w:rPr>
          <w:rFonts w:ascii="Consolas" w:hAnsi="Consolas"/>
          <w:color w:val="008000"/>
        </w:rPr>
        <w:t>(</w:t>
      </w:r>
      <w:proofErr w:type="spellStart"/>
      <w:proofErr w:type="gramStart"/>
      <w:r w:rsidRPr="00B315A3">
        <w:rPr>
          <w:rFonts w:ascii="Consolas" w:hAnsi="Consolas"/>
          <w:color w:val="008000"/>
        </w:rPr>
        <w:t>i</w:t>
      </w:r>
      <w:proofErr w:type="spellEnd"/>
      <w:proofErr w:type="gramEnd"/>
      <w:r w:rsidRPr="00B315A3">
        <w:rPr>
          <w:rFonts w:ascii="Consolas" w:hAnsi="Consolas"/>
          <w:color w:val="008000"/>
        </w:rPr>
        <w:t xml:space="preserve">, j) = </w:t>
      </w:r>
      <w:proofErr w:type="spellStart"/>
      <w:r w:rsidRPr="00B315A3">
        <w:rPr>
          <w:rFonts w:ascii="Consolas" w:hAnsi="Consolas"/>
          <w:color w:val="008000"/>
        </w:rPr>
        <w:t>vmag.shape</w:t>
      </w:r>
      <w:proofErr w:type="spellEnd"/>
    </w:p>
    <w:p w14:paraId="36553245" w14:textId="77777777" w:rsidR="00B315A3" w:rsidRPr="00B315A3" w:rsidRDefault="00B315A3" w:rsidP="00B315A3">
      <w:pPr>
        <w:rPr>
          <w:rFonts w:ascii="Consolas" w:hAnsi="Consolas"/>
          <w:color w:val="008000"/>
        </w:rPr>
      </w:pPr>
      <w:proofErr w:type="gramStart"/>
      <w:r w:rsidRPr="00B315A3">
        <w:rPr>
          <w:rFonts w:ascii="Consolas" w:hAnsi="Consolas"/>
          <w:color w:val="008000"/>
        </w:rPr>
        <w:t>x</w:t>
      </w:r>
      <w:proofErr w:type="gramEnd"/>
      <w:r w:rsidRPr="00B315A3">
        <w:rPr>
          <w:rFonts w:ascii="Consolas" w:hAnsi="Consolas"/>
          <w:color w:val="008000"/>
        </w:rPr>
        <w:t xml:space="preserve"> = </w:t>
      </w:r>
      <w:proofErr w:type="spellStart"/>
      <w:r w:rsidRPr="00B315A3">
        <w:rPr>
          <w:rFonts w:ascii="Consolas" w:hAnsi="Consolas"/>
          <w:color w:val="008000"/>
        </w:rPr>
        <w:t>np.linspace</w:t>
      </w:r>
      <w:proofErr w:type="spellEnd"/>
      <w:r w:rsidRPr="00B315A3">
        <w:rPr>
          <w:rFonts w:ascii="Consolas" w:hAnsi="Consolas"/>
          <w:color w:val="008000"/>
        </w:rPr>
        <w:t xml:space="preserve">(0, i-1, </w:t>
      </w:r>
      <w:proofErr w:type="spellStart"/>
      <w:r w:rsidRPr="00B315A3">
        <w:rPr>
          <w:rFonts w:ascii="Consolas" w:hAnsi="Consolas"/>
          <w:color w:val="008000"/>
        </w:rPr>
        <w:t>i</w:t>
      </w:r>
      <w:proofErr w:type="spellEnd"/>
      <w:r w:rsidRPr="00B315A3">
        <w:rPr>
          <w:rFonts w:ascii="Consolas" w:hAnsi="Consolas"/>
          <w:color w:val="008000"/>
        </w:rPr>
        <w:t>)</w:t>
      </w:r>
    </w:p>
    <w:p w14:paraId="7D76464C" w14:textId="77777777" w:rsidR="00B315A3" w:rsidRPr="00B315A3" w:rsidRDefault="00B315A3" w:rsidP="00B315A3">
      <w:pPr>
        <w:rPr>
          <w:rFonts w:ascii="Consolas" w:hAnsi="Consolas"/>
          <w:color w:val="008000"/>
        </w:rPr>
      </w:pPr>
      <w:proofErr w:type="gramStart"/>
      <w:r w:rsidRPr="00B315A3">
        <w:rPr>
          <w:rFonts w:ascii="Consolas" w:hAnsi="Consolas"/>
          <w:color w:val="008000"/>
        </w:rPr>
        <w:t>y</w:t>
      </w:r>
      <w:proofErr w:type="gramEnd"/>
      <w:r w:rsidRPr="00B315A3">
        <w:rPr>
          <w:rFonts w:ascii="Consolas" w:hAnsi="Consolas"/>
          <w:color w:val="008000"/>
        </w:rPr>
        <w:t xml:space="preserve"> = </w:t>
      </w:r>
      <w:proofErr w:type="spellStart"/>
      <w:r w:rsidRPr="00B315A3">
        <w:rPr>
          <w:rFonts w:ascii="Consolas" w:hAnsi="Consolas"/>
          <w:color w:val="008000"/>
        </w:rPr>
        <w:t>np.linspace</w:t>
      </w:r>
      <w:proofErr w:type="spellEnd"/>
      <w:r w:rsidRPr="00B315A3">
        <w:rPr>
          <w:rFonts w:ascii="Consolas" w:hAnsi="Consolas"/>
          <w:color w:val="008000"/>
        </w:rPr>
        <w:t>(0, j-1, j)</w:t>
      </w:r>
    </w:p>
    <w:p w14:paraId="3D73CB85" w14:textId="77777777" w:rsidR="00B315A3" w:rsidRPr="00B315A3" w:rsidRDefault="00B315A3" w:rsidP="00B315A3"/>
    <w:p w14:paraId="1E53752D" w14:textId="558CD528" w:rsidR="00B315A3" w:rsidRPr="00B315A3" w:rsidRDefault="00401783" w:rsidP="00B315A3">
      <w:r w:rsidRPr="00401783">
        <w:t xml:space="preserve">(Look at the online </w:t>
      </w:r>
      <w:proofErr w:type="spellStart"/>
      <w:r w:rsidRPr="00401783">
        <w:t>linspace</w:t>
      </w:r>
      <w:proofErr w:type="spellEnd"/>
      <w:r w:rsidRPr="00401783">
        <w:t xml:space="preserve"> documentation to unde</w:t>
      </w:r>
      <w:r>
        <w:t xml:space="preserve">rstand what is happening here.) </w:t>
      </w:r>
      <w:r w:rsidR="00B315A3" w:rsidRPr="00B315A3">
        <w:t>Once you hav</w:t>
      </w:r>
      <w:r w:rsidR="00811548">
        <w:t xml:space="preserve">e these values you can use the </w:t>
      </w:r>
      <w:proofErr w:type="spellStart"/>
      <w:r w:rsidR="00811548" w:rsidRPr="00811548">
        <w:rPr>
          <w:rFonts w:ascii="Consolas" w:hAnsi="Consolas"/>
        </w:rPr>
        <w:t>streamplot</w:t>
      </w:r>
      <w:proofErr w:type="spellEnd"/>
      <w:r w:rsidR="00B315A3" w:rsidRPr="00B315A3">
        <w:t xml:space="preserve"> function to add </w:t>
      </w:r>
      <w:proofErr w:type="gramStart"/>
      <w:r w:rsidR="00B315A3" w:rsidRPr="00B315A3">
        <w:t xml:space="preserve">the </w:t>
      </w:r>
      <w:r w:rsidR="00B315A3">
        <w:t xml:space="preserve"> </w:t>
      </w:r>
      <w:r w:rsidR="00B315A3" w:rsidRPr="00B315A3">
        <w:t>streamlines</w:t>
      </w:r>
      <w:proofErr w:type="gramEnd"/>
      <w:r w:rsidR="00B315A3" w:rsidRPr="00B315A3">
        <w:t xml:space="preserve"> (assumi</w:t>
      </w:r>
      <w:r w:rsidR="00811548">
        <w:t xml:space="preserve">ng the </w:t>
      </w:r>
      <w:r w:rsidR="00811548" w:rsidRPr="00811548">
        <w:rPr>
          <w:rFonts w:ascii="Times New Roman" w:hAnsi="Times New Roman" w:cs="Times New Roman"/>
          <w:i/>
        </w:rPr>
        <w:t>x</w:t>
      </w:r>
      <w:r w:rsidR="00811548">
        <w:t xml:space="preserve"> and </w:t>
      </w:r>
      <w:r w:rsidR="00811548" w:rsidRPr="00811548">
        <w:rPr>
          <w:rFonts w:ascii="Times New Roman" w:hAnsi="Times New Roman" w:cs="Times New Roman"/>
          <w:i/>
        </w:rPr>
        <w:t>y</w:t>
      </w:r>
      <w:r w:rsidR="00B315A3" w:rsidRPr="00B315A3">
        <w:t xml:space="preserve"> velocity components are saved in </w:t>
      </w:r>
      <w:proofErr w:type="spellStart"/>
      <w:r w:rsidR="00811548" w:rsidRPr="00811548">
        <w:rPr>
          <w:rFonts w:ascii="Consolas" w:hAnsi="Consolas"/>
        </w:rPr>
        <w:t>xvel</w:t>
      </w:r>
      <w:proofErr w:type="spellEnd"/>
      <w:r w:rsidR="00B315A3">
        <w:t xml:space="preserve"> a</w:t>
      </w:r>
      <w:r w:rsidR="00811548">
        <w:t xml:space="preserve">nd </w:t>
      </w:r>
      <w:proofErr w:type="spellStart"/>
      <w:r w:rsidR="00811548" w:rsidRPr="00811548">
        <w:rPr>
          <w:rFonts w:ascii="Consolas" w:hAnsi="Consolas"/>
        </w:rPr>
        <w:t>yval</w:t>
      </w:r>
      <w:proofErr w:type="spellEnd"/>
      <w:r w:rsidR="00B315A3" w:rsidRPr="00B315A3">
        <w:t xml:space="preserve"> respectively):</w:t>
      </w:r>
    </w:p>
    <w:p w14:paraId="02C2FA3F" w14:textId="77777777" w:rsidR="00B315A3" w:rsidRPr="00B315A3" w:rsidRDefault="00B315A3" w:rsidP="00B315A3"/>
    <w:p w14:paraId="0D06ED86" w14:textId="77777777" w:rsidR="00B315A3" w:rsidRPr="00B315A3" w:rsidRDefault="00B315A3" w:rsidP="00B315A3">
      <w:pPr>
        <w:rPr>
          <w:rFonts w:ascii="Consolas" w:hAnsi="Consolas"/>
          <w:color w:val="008000"/>
        </w:rPr>
      </w:pPr>
      <w:proofErr w:type="spellStart"/>
      <w:proofErr w:type="gramStart"/>
      <w:r w:rsidRPr="00B315A3">
        <w:rPr>
          <w:rFonts w:ascii="Consolas" w:hAnsi="Consolas"/>
          <w:color w:val="008000"/>
        </w:rPr>
        <w:t>plt.streamplot</w:t>
      </w:r>
      <w:proofErr w:type="spellEnd"/>
      <w:proofErr w:type="gramEnd"/>
      <w:r w:rsidRPr="00B315A3">
        <w:rPr>
          <w:rFonts w:ascii="Consolas" w:hAnsi="Consolas"/>
          <w:color w:val="008000"/>
        </w:rPr>
        <w:t xml:space="preserve">(x, y, </w:t>
      </w:r>
      <w:proofErr w:type="spellStart"/>
      <w:r w:rsidRPr="00B315A3">
        <w:rPr>
          <w:rFonts w:ascii="Consolas" w:hAnsi="Consolas"/>
          <w:color w:val="008000"/>
        </w:rPr>
        <w:t>xvel</w:t>
      </w:r>
      <w:proofErr w:type="spellEnd"/>
      <w:r w:rsidRPr="00B315A3">
        <w:rPr>
          <w:rFonts w:ascii="Consolas" w:hAnsi="Consolas"/>
          <w:color w:val="008000"/>
        </w:rPr>
        <w:t xml:space="preserve">, </w:t>
      </w:r>
      <w:proofErr w:type="spellStart"/>
      <w:r w:rsidRPr="00B315A3">
        <w:rPr>
          <w:rFonts w:ascii="Consolas" w:hAnsi="Consolas"/>
          <w:color w:val="008000"/>
        </w:rPr>
        <w:t>yvel</w:t>
      </w:r>
      <w:proofErr w:type="spellEnd"/>
      <w:r w:rsidRPr="00B315A3">
        <w:rPr>
          <w:rFonts w:ascii="Consolas" w:hAnsi="Consolas"/>
          <w:color w:val="008000"/>
        </w:rPr>
        <w:t>, color='k', density=1.5)</w:t>
      </w:r>
    </w:p>
    <w:p w14:paraId="5DD2EEB8" w14:textId="77777777" w:rsidR="00B315A3" w:rsidRPr="00B315A3" w:rsidRDefault="00B315A3" w:rsidP="00B315A3"/>
    <w:p w14:paraId="001CECCB" w14:textId="57EA7303" w:rsidR="00B315A3" w:rsidRDefault="00811548" w:rsidP="00B315A3">
      <w:proofErr w:type="gramStart"/>
      <w:r w:rsidRPr="00811548">
        <w:rPr>
          <w:rFonts w:ascii="Consolas" w:hAnsi="Consolas"/>
        </w:rPr>
        <w:t>color</w:t>
      </w:r>
      <w:proofErr w:type="gramEnd"/>
      <w:r w:rsidRPr="00811548">
        <w:rPr>
          <w:rFonts w:ascii="Consolas" w:hAnsi="Consolas"/>
        </w:rPr>
        <w:t>='k'</w:t>
      </w:r>
      <w:r w:rsidR="00B315A3" w:rsidRPr="00B315A3">
        <w:t xml:space="preserve"> sets the strea</w:t>
      </w:r>
      <w:r>
        <w:t xml:space="preserve">mline </w:t>
      </w:r>
      <w:proofErr w:type="spellStart"/>
      <w:r>
        <w:t>colour</w:t>
      </w:r>
      <w:proofErr w:type="spellEnd"/>
      <w:r>
        <w:t xml:space="preserve"> to black and </w:t>
      </w:r>
      <w:r w:rsidRPr="00811548">
        <w:rPr>
          <w:rFonts w:ascii="Consolas" w:hAnsi="Consolas"/>
        </w:rPr>
        <w:t>density=1.5</w:t>
      </w:r>
      <w:r w:rsidR="00B315A3" w:rsidRPr="00B315A3">
        <w:t xml:space="preserve"> sets</w:t>
      </w:r>
      <w:r w:rsidR="00B315A3">
        <w:t xml:space="preserve"> </w:t>
      </w:r>
      <w:r w:rsidR="00B315A3" w:rsidRPr="00B315A3">
        <w:t>the number of streamlines plotted. You can also vary the width of the streamlines</w:t>
      </w:r>
      <w:r w:rsidR="00B315A3">
        <w:t xml:space="preserve"> </w:t>
      </w:r>
      <w:r w:rsidR="00B315A3" w:rsidRPr="00B315A3">
        <w:t>using the magnitude of the velocity:</w:t>
      </w:r>
    </w:p>
    <w:p w14:paraId="584B2A42" w14:textId="77777777" w:rsidR="00811548" w:rsidRPr="00B315A3" w:rsidRDefault="00811548" w:rsidP="00B315A3"/>
    <w:p w14:paraId="70B4D7C6" w14:textId="77777777" w:rsidR="00B315A3" w:rsidRPr="00B315A3" w:rsidRDefault="00B315A3" w:rsidP="00B315A3">
      <w:pPr>
        <w:rPr>
          <w:rFonts w:ascii="Consolas" w:hAnsi="Consolas"/>
          <w:color w:val="008000"/>
        </w:rPr>
      </w:pPr>
      <w:proofErr w:type="spellStart"/>
      <w:proofErr w:type="gramStart"/>
      <w:r w:rsidRPr="00B315A3">
        <w:rPr>
          <w:rFonts w:ascii="Consolas" w:hAnsi="Consolas"/>
          <w:color w:val="008000"/>
        </w:rPr>
        <w:t>lw</w:t>
      </w:r>
      <w:proofErr w:type="spellEnd"/>
      <w:proofErr w:type="gramEnd"/>
      <w:r w:rsidRPr="00B315A3">
        <w:rPr>
          <w:rFonts w:ascii="Consolas" w:hAnsi="Consolas"/>
          <w:color w:val="008000"/>
        </w:rPr>
        <w:t xml:space="preserve"> = 3 * </w:t>
      </w:r>
      <w:proofErr w:type="spellStart"/>
      <w:r w:rsidRPr="00B315A3">
        <w:rPr>
          <w:rFonts w:ascii="Consolas" w:hAnsi="Consolas"/>
          <w:color w:val="008000"/>
        </w:rPr>
        <w:t>vmag</w:t>
      </w:r>
      <w:proofErr w:type="spellEnd"/>
      <w:r w:rsidRPr="00B315A3">
        <w:rPr>
          <w:rFonts w:ascii="Consolas" w:hAnsi="Consolas"/>
          <w:color w:val="008000"/>
        </w:rPr>
        <w:t>/</w:t>
      </w:r>
      <w:proofErr w:type="spellStart"/>
      <w:r w:rsidRPr="00B315A3">
        <w:rPr>
          <w:rFonts w:ascii="Consolas" w:hAnsi="Consolas"/>
          <w:color w:val="008000"/>
        </w:rPr>
        <w:t>vmag.max</w:t>
      </w:r>
      <w:proofErr w:type="spellEnd"/>
      <w:r w:rsidRPr="00B315A3">
        <w:rPr>
          <w:rFonts w:ascii="Consolas" w:hAnsi="Consolas"/>
          <w:color w:val="008000"/>
        </w:rPr>
        <w:t>()</w:t>
      </w:r>
    </w:p>
    <w:p w14:paraId="64C6B154" w14:textId="77777777" w:rsidR="00B315A3" w:rsidRPr="00B315A3" w:rsidRDefault="00B315A3" w:rsidP="00B315A3">
      <w:pPr>
        <w:rPr>
          <w:rFonts w:ascii="Consolas" w:hAnsi="Consolas"/>
          <w:color w:val="008000"/>
        </w:rPr>
      </w:pPr>
      <w:proofErr w:type="spellStart"/>
      <w:proofErr w:type="gramStart"/>
      <w:r w:rsidRPr="00B315A3">
        <w:rPr>
          <w:rFonts w:ascii="Consolas" w:hAnsi="Consolas"/>
          <w:color w:val="008000"/>
        </w:rPr>
        <w:t>plt.streamplot</w:t>
      </w:r>
      <w:proofErr w:type="spellEnd"/>
      <w:proofErr w:type="gramEnd"/>
      <w:r w:rsidRPr="00B315A3">
        <w:rPr>
          <w:rFonts w:ascii="Consolas" w:hAnsi="Consolas"/>
          <w:color w:val="008000"/>
        </w:rPr>
        <w:t xml:space="preserve">(x, y, </w:t>
      </w:r>
      <w:proofErr w:type="spellStart"/>
      <w:r w:rsidRPr="00B315A3">
        <w:rPr>
          <w:rFonts w:ascii="Consolas" w:hAnsi="Consolas"/>
          <w:color w:val="008000"/>
        </w:rPr>
        <w:t>xvel</w:t>
      </w:r>
      <w:proofErr w:type="spellEnd"/>
      <w:r w:rsidRPr="00B315A3">
        <w:rPr>
          <w:rFonts w:ascii="Consolas" w:hAnsi="Consolas"/>
          <w:color w:val="008000"/>
        </w:rPr>
        <w:t xml:space="preserve">, </w:t>
      </w:r>
      <w:proofErr w:type="spellStart"/>
      <w:r w:rsidRPr="00B315A3">
        <w:rPr>
          <w:rFonts w:ascii="Consolas" w:hAnsi="Consolas"/>
          <w:color w:val="008000"/>
        </w:rPr>
        <w:t>yvel</w:t>
      </w:r>
      <w:proofErr w:type="spellEnd"/>
      <w:r w:rsidRPr="00B315A3">
        <w:rPr>
          <w:rFonts w:ascii="Consolas" w:hAnsi="Consolas"/>
          <w:color w:val="008000"/>
        </w:rPr>
        <w:t xml:space="preserve">, color='k', density=1.5, </w:t>
      </w:r>
      <w:proofErr w:type="spellStart"/>
      <w:r w:rsidRPr="00B315A3">
        <w:rPr>
          <w:rFonts w:ascii="Consolas" w:hAnsi="Consolas"/>
          <w:color w:val="008000"/>
        </w:rPr>
        <w:t>linewidth</w:t>
      </w:r>
      <w:proofErr w:type="spellEnd"/>
      <w:r w:rsidRPr="00B315A3">
        <w:rPr>
          <w:rFonts w:ascii="Consolas" w:hAnsi="Consolas"/>
          <w:color w:val="008000"/>
        </w:rPr>
        <w:t>=</w:t>
      </w:r>
      <w:proofErr w:type="spellStart"/>
      <w:r w:rsidRPr="00B315A3">
        <w:rPr>
          <w:rFonts w:ascii="Consolas" w:hAnsi="Consolas"/>
          <w:color w:val="008000"/>
        </w:rPr>
        <w:t>lw</w:t>
      </w:r>
      <w:proofErr w:type="spellEnd"/>
      <w:r w:rsidRPr="00B315A3">
        <w:rPr>
          <w:rFonts w:ascii="Consolas" w:hAnsi="Consolas"/>
          <w:color w:val="008000"/>
        </w:rPr>
        <w:t>)</w:t>
      </w:r>
    </w:p>
    <w:p w14:paraId="358DC90B" w14:textId="77777777" w:rsidR="00B315A3" w:rsidRPr="00B315A3" w:rsidRDefault="00B315A3" w:rsidP="00B315A3"/>
    <w:p w14:paraId="1D74F368" w14:textId="2AAAAEFB" w:rsidR="003F446A" w:rsidRDefault="00B315A3" w:rsidP="00E333A8">
      <w:r w:rsidRPr="00B315A3">
        <w:t>(The factor, 3, just scales the effect to a nice size.)</w:t>
      </w:r>
    </w:p>
    <w:p w14:paraId="67831DA8" w14:textId="0CAA9926" w:rsidR="00401783" w:rsidRPr="00401783" w:rsidRDefault="00E333A8" w:rsidP="00E333A8">
      <w:pPr>
        <w:pStyle w:val="Heading2"/>
      </w:pPr>
      <w:r>
        <w:br w:type="page"/>
      </w:r>
      <w:r w:rsidR="00401783" w:rsidRPr="00401783">
        <w:t xml:space="preserve">Using </w:t>
      </w:r>
      <w:proofErr w:type="spellStart"/>
      <w:r w:rsidR="00401783" w:rsidRPr="00401783">
        <w:t>Scipy</w:t>
      </w:r>
      <w:proofErr w:type="spellEnd"/>
      <w:r w:rsidR="00401783" w:rsidRPr="00401783">
        <w:t xml:space="preserve"> </w:t>
      </w:r>
    </w:p>
    <w:p w14:paraId="55135E12" w14:textId="77777777" w:rsidR="00401783" w:rsidRDefault="00401783" w:rsidP="00401783"/>
    <w:p w14:paraId="2C15980A" w14:textId="0CA69090" w:rsidR="00401783" w:rsidRDefault="00401783" w:rsidP="00401783">
      <w:r w:rsidRPr="00401783">
        <w:t xml:space="preserve">You should have found in the </w:t>
      </w:r>
      <w:proofErr w:type="spellStart"/>
      <w:r w:rsidRPr="00401783">
        <w:t>numpy</w:t>
      </w:r>
      <w:proofErr w:type="spellEnd"/>
      <w:r w:rsidRPr="00401783">
        <w:t xml:space="preserve"> implementation that simply iterating over the indices using loops does not improve performance over using Python lists. You may have managed to overcome this performance </w:t>
      </w:r>
      <w:ins w:id="38" w:author="Kevin Stratford" w:date="2015-11-20T16:29:00Z">
        <w:r w:rsidR="00090596">
          <w:t>degradation</w:t>
        </w:r>
      </w:ins>
      <w:del w:id="39" w:author="Kevin Stratford" w:date="2015-11-20T16:29:00Z">
        <w:r w:rsidRPr="00401783" w:rsidDel="00090596">
          <w:delText>hit</w:delText>
        </w:r>
      </w:del>
      <w:r w:rsidRPr="00401783">
        <w:t xml:space="preserve"> using indexing. The indexing solution can produce very fast code but it is at the expense of readability- it is quite hard to see what the code is doing just by inspection. </w:t>
      </w:r>
    </w:p>
    <w:p w14:paraId="20675C9F" w14:textId="77777777" w:rsidR="005C7CD7" w:rsidRPr="00401783" w:rsidRDefault="005C7CD7" w:rsidP="00401783"/>
    <w:p w14:paraId="53768196" w14:textId="29137855" w:rsidR="00401783" w:rsidRPr="00401783" w:rsidRDefault="00401783" w:rsidP="00401783">
      <w:r w:rsidRPr="00401783">
        <w:t xml:space="preserve">The </w:t>
      </w:r>
      <w:proofErr w:type="spellStart"/>
      <w:r w:rsidRPr="00401783">
        <w:t>Scipy</w:t>
      </w:r>
      <w:proofErr w:type="spellEnd"/>
      <w:r w:rsidRPr="00401783">
        <w:t xml:space="preserve"> function, </w:t>
      </w:r>
      <w:proofErr w:type="gramStart"/>
      <w:r w:rsidRPr="00090596">
        <w:rPr>
          <w:rFonts w:ascii="Consolas" w:hAnsi="Consolas"/>
          <w:rPrChange w:id="40" w:author="Kevin Stratford" w:date="2015-11-20T16:31:00Z">
            <w:rPr/>
          </w:rPrChange>
        </w:rPr>
        <w:t>convolve</w:t>
      </w:r>
      <w:ins w:id="41" w:author="Kevin Stratford" w:date="2015-11-20T16:30:00Z">
        <w:r w:rsidR="00090596" w:rsidRPr="00090596">
          <w:rPr>
            <w:rFonts w:ascii="Consolas" w:hAnsi="Consolas"/>
            <w:rPrChange w:id="42" w:author="Kevin Stratford" w:date="2015-11-20T16:31:00Z">
              <w:rPr/>
            </w:rPrChange>
          </w:rPr>
          <w:t>(</w:t>
        </w:r>
        <w:proofErr w:type="gramEnd"/>
        <w:r w:rsidR="00090596" w:rsidRPr="00090596">
          <w:rPr>
            <w:rFonts w:ascii="Consolas" w:hAnsi="Consolas"/>
            <w:rPrChange w:id="43" w:author="Kevin Stratford" w:date="2015-11-20T16:31:00Z">
              <w:rPr/>
            </w:rPrChange>
          </w:rPr>
          <w:t>)</w:t>
        </w:r>
      </w:ins>
      <w:r w:rsidRPr="00401783">
        <w:t xml:space="preserve">, allows us to keep most of our performance improvement and also improve the readability of the code. </w:t>
      </w:r>
    </w:p>
    <w:p w14:paraId="3859104F" w14:textId="77777777" w:rsidR="005C7CD7" w:rsidRDefault="005C7CD7" w:rsidP="00401783"/>
    <w:p w14:paraId="04563C0D" w14:textId="77777777" w:rsidR="00401783" w:rsidRDefault="00401783" w:rsidP="00401783">
      <w:r w:rsidRPr="00401783">
        <w:t xml:space="preserve">You should write a version of the </w:t>
      </w:r>
      <w:r w:rsidRPr="00090596">
        <w:rPr>
          <w:rFonts w:ascii="Consolas" w:hAnsi="Consolas"/>
          <w:rPrChange w:id="44" w:author="Kevin Stratford" w:date="2015-11-20T16:31:00Z">
            <w:rPr/>
          </w:rPrChange>
        </w:rPr>
        <w:t>jacobi.py</w:t>
      </w:r>
      <w:r w:rsidRPr="00401783">
        <w:t xml:space="preserve"> routine that uses the convolve function and benchmark its performance against your previous versions. </w:t>
      </w:r>
    </w:p>
    <w:p w14:paraId="4BD38AA7" w14:textId="77777777" w:rsidR="005C7CD7" w:rsidRPr="00401783" w:rsidRDefault="005C7CD7" w:rsidP="00401783"/>
    <w:p w14:paraId="7B4A690E" w14:textId="77777777" w:rsidR="00401783" w:rsidRDefault="00401783" w:rsidP="00401783">
      <w:r w:rsidRPr="00401783">
        <w:t>Note</w:t>
      </w:r>
      <w:proofErr w:type="gramStart"/>
      <w:r w:rsidRPr="00401783">
        <w:t>,</w:t>
      </w:r>
      <w:proofErr w:type="gramEnd"/>
      <w:r w:rsidRPr="00401783">
        <w:t xml:space="preserve"> you will need to define the mask to use for the convolution. This is essentially a stencil that you place over the current element that describes how to combine the surrounding elements to produce the required function. In order to write this version of the function you will need to design your stencil and express it in the code as a 2D </w:t>
      </w:r>
      <w:proofErr w:type="spellStart"/>
      <w:r w:rsidRPr="00401783">
        <w:t>numpy</w:t>
      </w:r>
      <w:proofErr w:type="spellEnd"/>
      <w:r w:rsidRPr="00401783">
        <w:t xml:space="preserve"> array. </w:t>
      </w:r>
    </w:p>
    <w:p w14:paraId="0D7B0E59" w14:textId="77777777" w:rsidR="005C7CD7" w:rsidRPr="00401783" w:rsidRDefault="005C7CD7" w:rsidP="00401783"/>
    <w:p w14:paraId="70AD2FF9" w14:textId="6AFC1E28" w:rsidR="00401783" w:rsidRPr="00401783" w:rsidRDefault="00401783" w:rsidP="00401783">
      <w:r w:rsidRPr="00401783">
        <w:t xml:space="preserve">Use the online reference documentation for </w:t>
      </w:r>
      <w:proofErr w:type="gramStart"/>
      <w:r w:rsidRPr="00090596">
        <w:rPr>
          <w:rFonts w:ascii="Consolas" w:hAnsi="Consolas"/>
          <w:rPrChange w:id="45" w:author="Kevin Stratford" w:date="2015-11-20T16:32:00Z">
            <w:rPr/>
          </w:rPrChange>
        </w:rPr>
        <w:t>convolve</w:t>
      </w:r>
      <w:ins w:id="46" w:author="Kevin Stratford" w:date="2015-11-20T16:32:00Z">
        <w:r w:rsidR="00090596" w:rsidRPr="00090596">
          <w:rPr>
            <w:rFonts w:ascii="Consolas" w:hAnsi="Consolas"/>
            <w:rPrChange w:id="47" w:author="Kevin Stratford" w:date="2015-11-20T16:32:00Z">
              <w:rPr/>
            </w:rPrChange>
          </w:rPr>
          <w:t>(</w:t>
        </w:r>
        <w:proofErr w:type="gramEnd"/>
        <w:r w:rsidR="00090596" w:rsidRPr="00090596">
          <w:rPr>
            <w:rFonts w:ascii="Consolas" w:hAnsi="Consolas"/>
            <w:rPrChange w:id="48" w:author="Kevin Stratford" w:date="2015-11-20T16:32:00Z">
              <w:rPr/>
            </w:rPrChange>
          </w:rPr>
          <w:t>)</w:t>
        </w:r>
      </w:ins>
      <w:r w:rsidRPr="00401783">
        <w:t xml:space="preserve"> to work out how to use it. </w:t>
      </w:r>
    </w:p>
    <w:p w14:paraId="16DA3028" w14:textId="77777777" w:rsidR="00401783" w:rsidRPr="00B315A3" w:rsidRDefault="00401783" w:rsidP="00B315A3"/>
    <w:p w14:paraId="34EC1B94" w14:textId="77777777" w:rsidR="00E333A8" w:rsidRDefault="00E333A8">
      <w:pPr>
        <w:rPr>
          <w:rFonts w:asciiTheme="majorHAnsi" w:eastAsiaTheme="majorEastAsia" w:hAnsiTheme="majorHAnsi" w:cstheme="majorBidi"/>
          <w:b/>
          <w:bCs/>
          <w:color w:val="4F81BD" w:themeColor="accent1"/>
          <w:sz w:val="26"/>
          <w:szCs w:val="26"/>
        </w:rPr>
      </w:pPr>
      <w:r>
        <w:br w:type="page"/>
      </w:r>
    </w:p>
    <w:p w14:paraId="47B7EF44" w14:textId="41C4C5FC" w:rsidR="00B315A3" w:rsidRPr="00B315A3" w:rsidRDefault="00B315A3" w:rsidP="00B315A3">
      <w:pPr>
        <w:pStyle w:val="Heading2"/>
      </w:pPr>
      <w:r w:rsidRPr="00B315A3">
        <w:t>Ca</w:t>
      </w:r>
      <w:r>
        <w:t>lling External Code from Python</w:t>
      </w:r>
    </w:p>
    <w:p w14:paraId="7662E602" w14:textId="77777777" w:rsidR="00B315A3" w:rsidRPr="00B315A3" w:rsidRDefault="00B315A3" w:rsidP="00B315A3"/>
    <w:p w14:paraId="4B1EC08E" w14:textId="77777777" w:rsidR="00B315A3" w:rsidRPr="00B315A3" w:rsidRDefault="00B315A3" w:rsidP="00B315A3">
      <w:r w:rsidRPr="00B315A3">
        <w:t xml:space="preserve">We are going to continue using our </w:t>
      </w:r>
      <w:proofErr w:type="spellStart"/>
      <w:r w:rsidRPr="00B315A3">
        <w:t>numpy</w:t>
      </w:r>
      <w:proofErr w:type="spellEnd"/>
      <w:r w:rsidRPr="00B315A3">
        <w:t xml:space="preserve"> implementation of the CFD code to illustrate</w:t>
      </w:r>
      <w:r>
        <w:t xml:space="preserve"> </w:t>
      </w:r>
      <w:r w:rsidRPr="00B315A3">
        <w:t>calling Fortran code from Python. Calling any external code (written in any language)</w:t>
      </w:r>
      <w:r>
        <w:t xml:space="preserve"> </w:t>
      </w:r>
      <w:r w:rsidRPr="00B315A3">
        <w:t>from Python requires that</w:t>
      </w:r>
    </w:p>
    <w:p w14:paraId="75CDDBBA" w14:textId="77777777" w:rsidR="00B315A3" w:rsidRPr="00B315A3" w:rsidRDefault="00B315A3" w:rsidP="00B315A3"/>
    <w:p w14:paraId="75736E18" w14:textId="56A0FC98" w:rsidR="00B315A3" w:rsidRPr="00B315A3" w:rsidRDefault="00B315A3" w:rsidP="00B315A3">
      <w:pPr>
        <w:pStyle w:val="ListParagraph"/>
        <w:numPr>
          <w:ilvl w:val="0"/>
          <w:numId w:val="6"/>
        </w:numPr>
      </w:pPr>
      <w:proofErr w:type="gramStart"/>
      <w:r w:rsidRPr="00B315A3">
        <w:t>the</w:t>
      </w:r>
      <w:proofErr w:type="gramEnd"/>
      <w:r w:rsidRPr="00B315A3">
        <w:t xml:space="preserve"> data we are passing from Python to the external code (and vice-versa) is of</w:t>
      </w:r>
      <w:r>
        <w:t xml:space="preserve"> </w:t>
      </w:r>
      <w:r w:rsidRPr="00B315A3">
        <w:t>the correct size and layout;</w:t>
      </w:r>
    </w:p>
    <w:p w14:paraId="685394EA" w14:textId="79072C28" w:rsidR="00B315A3" w:rsidRPr="00B315A3" w:rsidRDefault="00B315A3" w:rsidP="00B315A3">
      <w:pPr>
        <w:pStyle w:val="ListParagraph"/>
        <w:numPr>
          <w:ilvl w:val="0"/>
          <w:numId w:val="6"/>
        </w:numPr>
      </w:pPr>
      <w:proofErr w:type="gramStart"/>
      <w:r w:rsidRPr="00B315A3">
        <w:t>the</w:t>
      </w:r>
      <w:proofErr w:type="gramEnd"/>
      <w:r w:rsidRPr="00B315A3">
        <w:t xml:space="preserve"> external routines are packages in a way that allows them to be called from</w:t>
      </w:r>
      <w:r>
        <w:t xml:space="preserve"> </w:t>
      </w:r>
      <w:r w:rsidRPr="00B315A3">
        <w:t>Python.</w:t>
      </w:r>
    </w:p>
    <w:p w14:paraId="6984BB22" w14:textId="77777777" w:rsidR="00B315A3" w:rsidRPr="00B315A3" w:rsidRDefault="00B315A3" w:rsidP="00B315A3"/>
    <w:p w14:paraId="240BF74C" w14:textId="56603FE5" w:rsidR="00B315A3" w:rsidRPr="00B315A3" w:rsidRDefault="00B315A3" w:rsidP="00B315A3">
      <w:r w:rsidRPr="00B315A3">
        <w:t>You must have the required compilers installed on the machine you are using to be able</w:t>
      </w:r>
      <w:r>
        <w:t xml:space="preserve"> </w:t>
      </w:r>
      <w:r w:rsidRPr="00B315A3">
        <w:t xml:space="preserve">to compile external code. All Linux machines should have </w:t>
      </w:r>
      <w:proofErr w:type="spellStart"/>
      <w:r w:rsidRPr="00B315A3">
        <w:t>gcc</w:t>
      </w:r>
      <w:proofErr w:type="spellEnd"/>
      <w:r w:rsidRPr="00B315A3">
        <w:t xml:space="preserve"> (a C compiler) installed</w:t>
      </w:r>
      <w:r w:rsidR="00103CE1">
        <w:t xml:space="preserve"> </w:t>
      </w:r>
      <w:r w:rsidRPr="00B315A3">
        <w:t xml:space="preserve">by default and it should be trivial to add the Fortran compiler: </w:t>
      </w:r>
      <w:proofErr w:type="spellStart"/>
      <w:r w:rsidRPr="00B315A3">
        <w:t>gfortran</w:t>
      </w:r>
      <w:proofErr w:type="spellEnd"/>
      <w:r w:rsidRPr="00B315A3">
        <w:t xml:space="preserve">. For Mac users you can install </w:t>
      </w:r>
      <w:proofErr w:type="spellStart"/>
      <w:r w:rsidRPr="00B315A3">
        <w:t>Xcode</w:t>
      </w:r>
      <w:proofErr w:type="spellEnd"/>
      <w:r w:rsidRPr="00B315A3">
        <w:t xml:space="preserve"> to get </w:t>
      </w:r>
      <w:proofErr w:type="spellStart"/>
      <w:r w:rsidRPr="00B315A3">
        <w:t>gcc</w:t>
      </w:r>
      <w:proofErr w:type="spellEnd"/>
      <w:r w:rsidRPr="00B315A3">
        <w:t xml:space="preserve"> and then get </w:t>
      </w:r>
      <w:proofErr w:type="spellStart"/>
      <w:r w:rsidRPr="00B315A3">
        <w:t>gfortran</w:t>
      </w:r>
      <w:proofErr w:type="spellEnd"/>
      <w:r w:rsidRPr="00B315A3">
        <w:t xml:space="preserve"> from the web. Windows</w:t>
      </w:r>
      <w:r>
        <w:t xml:space="preserve"> </w:t>
      </w:r>
      <w:r w:rsidRPr="00B315A3">
        <w:t xml:space="preserve">users can download and install </w:t>
      </w:r>
      <w:proofErr w:type="spellStart"/>
      <w:r w:rsidRPr="00B315A3">
        <w:t>MinGW</w:t>
      </w:r>
      <w:proofErr w:type="spellEnd"/>
      <w:r w:rsidRPr="00B315A3">
        <w:t xml:space="preserve"> to get access to </w:t>
      </w:r>
      <w:proofErr w:type="spellStart"/>
      <w:r w:rsidRPr="00B315A3">
        <w:t>gcc</w:t>
      </w:r>
      <w:proofErr w:type="spellEnd"/>
      <w:r w:rsidRPr="00B315A3">
        <w:t xml:space="preserve"> and </w:t>
      </w:r>
      <w:proofErr w:type="spellStart"/>
      <w:r w:rsidRPr="00B315A3">
        <w:t>gfortran</w:t>
      </w:r>
      <w:proofErr w:type="spellEnd"/>
      <w:r w:rsidRPr="00B315A3">
        <w:t>.</w:t>
      </w:r>
    </w:p>
    <w:p w14:paraId="7A1AE051" w14:textId="77777777" w:rsidR="00B315A3" w:rsidRPr="00B315A3" w:rsidRDefault="00B315A3" w:rsidP="00B315A3"/>
    <w:p w14:paraId="741C8F17" w14:textId="77777777" w:rsidR="00B315A3" w:rsidRPr="00B315A3" w:rsidRDefault="00B315A3" w:rsidP="00B315A3">
      <w:r w:rsidRPr="00B315A3">
        <w:t xml:space="preserve">Using </w:t>
      </w:r>
      <w:proofErr w:type="spellStart"/>
      <w:r w:rsidRPr="00B315A3">
        <w:t>numpy</w:t>
      </w:r>
      <w:proofErr w:type="spellEnd"/>
      <w:r w:rsidRPr="00B315A3">
        <w:t xml:space="preserve"> ensures that the data is of the correct size and layout to be passed to external Fortran and C code. The Python package f2py provides a simple way to package</w:t>
      </w:r>
      <w:r>
        <w:t xml:space="preserve"> </w:t>
      </w:r>
      <w:r w:rsidRPr="00B315A3">
        <w:t>external code in a way that can be imported and called from Python programs.</w:t>
      </w:r>
    </w:p>
    <w:p w14:paraId="06AA5561" w14:textId="77777777" w:rsidR="00B315A3" w:rsidRPr="00B315A3" w:rsidRDefault="00B315A3" w:rsidP="00B315A3">
      <w:pPr>
        <w:pStyle w:val="Heading3"/>
      </w:pPr>
      <w:r>
        <w:t>Calling Fortran from Python</w:t>
      </w:r>
    </w:p>
    <w:p w14:paraId="4F9A0CA1" w14:textId="77777777" w:rsidR="00B315A3" w:rsidRPr="00B315A3" w:rsidRDefault="00B315A3" w:rsidP="00B315A3"/>
    <w:p w14:paraId="63E364A3" w14:textId="77777777" w:rsidR="00B315A3" w:rsidRDefault="00B315A3" w:rsidP="00B315A3">
      <w:r w:rsidRPr="00B315A3">
        <w:t xml:space="preserve">It is </w:t>
      </w:r>
      <w:proofErr w:type="spellStart"/>
      <w:r w:rsidRPr="00B315A3">
        <w:t>easiset</w:t>
      </w:r>
      <w:proofErr w:type="spellEnd"/>
      <w:r w:rsidRPr="00B315A3">
        <w:t xml:space="preserve"> to start with </w:t>
      </w:r>
      <w:proofErr w:type="gramStart"/>
      <w:r w:rsidRPr="00B315A3">
        <w:t>Fortran</w:t>
      </w:r>
      <w:proofErr w:type="gramEnd"/>
      <w:r w:rsidRPr="00B315A3">
        <w:t xml:space="preserve"> as this is what f2py was designed for and the packaging process is simpler than for C code.</w:t>
      </w:r>
    </w:p>
    <w:p w14:paraId="5F2B7DD2" w14:textId="77777777" w:rsidR="00047399" w:rsidRDefault="00047399" w:rsidP="00B315A3"/>
    <w:p w14:paraId="2286C3E6" w14:textId="052F9333" w:rsidR="00047399" w:rsidRPr="00B315A3" w:rsidRDefault="00047399" w:rsidP="00B315A3">
      <w:r>
        <w:t>All of the files and commands should be present/be issued in the directory containing the main cfd.py code. You should take a separate copy of the code before you start this process to ensure that you do not overwrite any previous work.</w:t>
      </w:r>
    </w:p>
    <w:p w14:paraId="2598AD7D" w14:textId="77777777" w:rsidR="00B315A3" w:rsidRPr="00B315A3" w:rsidRDefault="00B315A3" w:rsidP="00B315A3"/>
    <w:p w14:paraId="6D4459F1" w14:textId="7E53D233" w:rsidR="00B315A3" w:rsidRPr="00B315A3" w:rsidRDefault="00B315A3" w:rsidP="00B315A3">
      <w:r w:rsidRPr="00B315A3">
        <w:t xml:space="preserve">We will replace our </w:t>
      </w:r>
      <w:proofErr w:type="spellStart"/>
      <w:r w:rsidRPr="00B315A3">
        <w:t>numpy</w:t>
      </w:r>
      <w:proofErr w:type="spellEnd"/>
      <w:r w:rsidRPr="00B315A3">
        <w:t xml:space="preserve"> </w:t>
      </w:r>
      <w:proofErr w:type="spellStart"/>
      <w:proofErr w:type="gramStart"/>
      <w:r w:rsidR="00811548" w:rsidRPr="00811548">
        <w:rPr>
          <w:rFonts w:ascii="Consolas" w:hAnsi="Consolas"/>
        </w:rPr>
        <w:t>jacobi</w:t>
      </w:r>
      <w:proofErr w:type="spellEnd"/>
      <w:proofErr w:type="gramEnd"/>
      <w:r w:rsidRPr="00B315A3">
        <w:t xml:space="preserve"> function with a Fortran subroutine that does</w:t>
      </w:r>
      <w:r>
        <w:t xml:space="preserve"> </w:t>
      </w:r>
      <w:r w:rsidRPr="00B315A3">
        <w:t>the same calculation. If you know Fortran then you can produce your own code, if not</w:t>
      </w:r>
      <w:r>
        <w:t xml:space="preserve"> </w:t>
      </w:r>
      <w:r w:rsidRPr="00B315A3">
        <w:t>you can download a version we have prepared, this code (</w:t>
      </w:r>
      <w:r w:rsidRPr="00811548">
        <w:rPr>
          <w:rFonts w:ascii="Consolas" w:hAnsi="Consolas"/>
        </w:rPr>
        <w:t>jacobi.f90</w:t>
      </w:r>
      <w:r w:rsidRPr="00B315A3">
        <w:t>) is also included below:</w:t>
      </w:r>
    </w:p>
    <w:p w14:paraId="723B61F7" w14:textId="77777777" w:rsidR="00B315A3" w:rsidRPr="00B315A3" w:rsidRDefault="00B315A3" w:rsidP="00B315A3"/>
    <w:p w14:paraId="6B2A44D4"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
    <w:p w14:paraId="4F9F5BD8"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Jacobi routine for CFD calculation</w:t>
      </w:r>
    </w:p>
    <w:p w14:paraId="2F935DCA"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w:t>
      </w:r>
    </w:p>
    <w:p w14:paraId="4381CC93" w14:textId="77777777" w:rsidR="00B315A3" w:rsidRPr="006B7701" w:rsidRDefault="00B315A3" w:rsidP="00B315A3">
      <w:pPr>
        <w:rPr>
          <w:rFonts w:ascii="Consolas" w:hAnsi="Consolas"/>
          <w:color w:val="008000"/>
          <w:sz w:val="20"/>
          <w:szCs w:val="20"/>
        </w:rPr>
      </w:pPr>
      <w:proofErr w:type="gramStart"/>
      <w:r w:rsidRPr="006B7701">
        <w:rPr>
          <w:rFonts w:ascii="Consolas" w:hAnsi="Consolas"/>
          <w:color w:val="008000"/>
          <w:sz w:val="20"/>
          <w:szCs w:val="20"/>
        </w:rPr>
        <w:t>subroutine</w:t>
      </w:r>
      <w:proofErr w:type="gramEnd"/>
      <w:r w:rsidRPr="006B7701">
        <w:rPr>
          <w:rFonts w:ascii="Consolas" w:hAnsi="Consolas"/>
          <w:color w:val="008000"/>
          <w:sz w:val="20"/>
          <w:szCs w:val="20"/>
        </w:rPr>
        <w:t xml:space="preserve"> </w:t>
      </w:r>
      <w:proofErr w:type="spellStart"/>
      <w:r w:rsidRPr="006B7701">
        <w:rPr>
          <w:rFonts w:ascii="Consolas" w:hAnsi="Consolas"/>
          <w:color w:val="008000"/>
          <w:sz w:val="20"/>
          <w:szCs w:val="20"/>
        </w:rPr>
        <w:t>jacobi</w:t>
      </w:r>
      <w:proofErr w:type="spellEnd"/>
      <w:r w:rsidRPr="006B7701">
        <w:rPr>
          <w:rFonts w:ascii="Consolas" w:hAnsi="Consolas"/>
          <w:color w:val="008000"/>
          <w:sz w:val="20"/>
          <w:szCs w:val="20"/>
        </w:rPr>
        <w:t>(m, n, niter, psi)</w:t>
      </w:r>
    </w:p>
    <w:p w14:paraId="6591F419"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implicit</w:t>
      </w:r>
      <w:proofErr w:type="gramEnd"/>
      <w:r w:rsidRPr="006B7701">
        <w:rPr>
          <w:rFonts w:ascii="Consolas" w:hAnsi="Consolas"/>
          <w:color w:val="008000"/>
          <w:sz w:val="20"/>
          <w:szCs w:val="20"/>
        </w:rPr>
        <w:t xml:space="preserve"> none</w:t>
      </w:r>
    </w:p>
    <w:p w14:paraId="2B4E54FA" w14:textId="77777777" w:rsidR="00B315A3" w:rsidRPr="006B7701" w:rsidRDefault="00B315A3" w:rsidP="00B315A3">
      <w:pPr>
        <w:rPr>
          <w:rFonts w:ascii="Consolas" w:hAnsi="Consolas"/>
          <w:color w:val="008000"/>
          <w:sz w:val="20"/>
          <w:szCs w:val="20"/>
        </w:rPr>
      </w:pPr>
    </w:p>
    <w:p w14:paraId="771EB1E4"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integer</w:t>
      </w:r>
      <w:proofErr w:type="gramEnd"/>
      <w:r w:rsidRPr="006B7701">
        <w:rPr>
          <w:rFonts w:ascii="Consolas" w:hAnsi="Consolas"/>
          <w:color w:val="008000"/>
          <w:sz w:val="20"/>
          <w:szCs w:val="20"/>
        </w:rPr>
        <w:t>, intent(in) :: m, n, niter</w:t>
      </w:r>
    </w:p>
    <w:p w14:paraId="6F9B6512"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real</w:t>
      </w:r>
      <w:proofErr w:type="gramEnd"/>
      <w:r w:rsidRPr="006B7701">
        <w:rPr>
          <w:rFonts w:ascii="Consolas" w:hAnsi="Consolas"/>
          <w:color w:val="008000"/>
          <w:sz w:val="20"/>
          <w:szCs w:val="20"/>
        </w:rPr>
        <w:t>*8, dimension(0:m+1, 0:n+1), intent(</w:t>
      </w:r>
      <w:proofErr w:type="spellStart"/>
      <w:r w:rsidRPr="006B7701">
        <w:rPr>
          <w:rFonts w:ascii="Consolas" w:hAnsi="Consolas"/>
          <w:color w:val="008000"/>
          <w:sz w:val="20"/>
          <w:szCs w:val="20"/>
        </w:rPr>
        <w:t>inout</w:t>
      </w:r>
      <w:proofErr w:type="spellEnd"/>
      <w:r w:rsidRPr="006B7701">
        <w:rPr>
          <w:rFonts w:ascii="Consolas" w:hAnsi="Consolas"/>
          <w:color w:val="008000"/>
          <w:sz w:val="20"/>
          <w:szCs w:val="20"/>
        </w:rPr>
        <w:t>) :: psi</w:t>
      </w:r>
    </w:p>
    <w:p w14:paraId="37815D73"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!f2py</w:t>
      </w:r>
      <w:proofErr w:type="gramEnd"/>
      <w:r w:rsidRPr="006B7701">
        <w:rPr>
          <w:rFonts w:ascii="Consolas" w:hAnsi="Consolas"/>
          <w:color w:val="008000"/>
          <w:sz w:val="20"/>
          <w:szCs w:val="20"/>
        </w:rPr>
        <w:t xml:space="preserve"> intent(in) m</w:t>
      </w:r>
    </w:p>
    <w:p w14:paraId="78EACCA1"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!f2py</w:t>
      </w:r>
      <w:proofErr w:type="gramEnd"/>
      <w:r w:rsidRPr="006B7701">
        <w:rPr>
          <w:rFonts w:ascii="Consolas" w:hAnsi="Consolas"/>
          <w:color w:val="008000"/>
          <w:sz w:val="20"/>
          <w:szCs w:val="20"/>
        </w:rPr>
        <w:t xml:space="preserve"> intent(in) n</w:t>
      </w:r>
    </w:p>
    <w:p w14:paraId="62B9441B"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!f2py</w:t>
      </w:r>
      <w:proofErr w:type="gramEnd"/>
      <w:r w:rsidRPr="006B7701">
        <w:rPr>
          <w:rFonts w:ascii="Consolas" w:hAnsi="Consolas"/>
          <w:color w:val="008000"/>
          <w:sz w:val="20"/>
          <w:szCs w:val="20"/>
        </w:rPr>
        <w:t xml:space="preserve"> intent(in) niter</w:t>
      </w:r>
    </w:p>
    <w:p w14:paraId="7876B751"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!f2py</w:t>
      </w:r>
      <w:proofErr w:type="gramEnd"/>
      <w:r w:rsidRPr="006B7701">
        <w:rPr>
          <w:rFonts w:ascii="Consolas" w:hAnsi="Consolas"/>
          <w:color w:val="008000"/>
          <w:sz w:val="20"/>
          <w:szCs w:val="20"/>
        </w:rPr>
        <w:t xml:space="preserve"> intent(</w:t>
      </w:r>
      <w:proofErr w:type="spellStart"/>
      <w:r w:rsidRPr="006B7701">
        <w:rPr>
          <w:rFonts w:ascii="Consolas" w:hAnsi="Consolas"/>
          <w:color w:val="008000"/>
          <w:sz w:val="20"/>
          <w:szCs w:val="20"/>
        </w:rPr>
        <w:t>inplace</w:t>
      </w:r>
      <w:proofErr w:type="spellEnd"/>
      <w:r w:rsidRPr="006B7701">
        <w:rPr>
          <w:rFonts w:ascii="Consolas" w:hAnsi="Consolas"/>
          <w:color w:val="008000"/>
          <w:sz w:val="20"/>
          <w:szCs w:val="20"/>
        </w:rPr>
        <w:t>) psi</w:t>
      </w:r>
    </w:p>
    <w:p w14:paraId="7D6393C3" w14:textId="77777777" w:rsidR="00B315A3" w:rsidRPr="006B7701" w:rsidRDefault="00B315A3" w:rsidP="00B315A3">
      <w:pPr>
        <w:rPr>
          <w:rFonts w:ascii="Consolas" w:hAnsi="Consolas"/>
          <w:color w:val="008000"/>
          <w:sz w:val="20"/>
          <w:szCs w:val="20"/>
        </w:rPr>
      </w:pPr>
    </w:p>
    <w:p w14:paraId="70288B0F"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integer</w:t>
      </w:r>
      <w:proofErr w:type="gramEnd"/>
      <w:r w:rsidRPr="006B7701">
        <w:rPr>
          <w:rFonts w:ascii="Consolas" w:hAnsi="Consolas"/>
          <w:color w:val="008000"/>
          <w:sz w:val="20"/>
          <w:szCs w:val="20"/>
        </w:rPr>
        <w:t xml:space="preserve"> :: </w:t>
      </w:r>
      <w:proofErr w:type="spellStart"/>
      <w:r w:rsidRPr="006B7701">
        <w:rPr>
          <w:rFonts w:ascii="Consolas" w:hAnsi="Consolas"/>
          <w:color w:val="008000"/>
          <w:sz w:val="20"/>
          <w:szCs w:val="20"/>
        </w:rPr>
        <w:t>iter</w:t>
      </w:r>
      <w:proofErr w:type="spellEnd"/>
      <w:r w:rsidRPr="006B7701">
        <w:rPr>
          <w:rFonts w:ascii="Consolas" w:hAnsi="Consolas"/>
          <w:color w:val="008000"/>
          <w:sz w:val="20"/>
          <w:szCs w:val="20"/>
        </w:rPr>
        <w:t xml:space="preserve">, </w:t>
      </w:r>
      <w:proofErr w:type="spellStart"/>
      <w:r w:rsidRPr="006B7701">
        <w:rPr>
          <w:rFonts w:ascii="Consolas" w:hAnsi="Consolas"/>
          <w:color w:val="008000"/>
          <w:sz w:val="20"/>
          <w:szCs w:val="20"/>
        </w:rPr>
        <w:t>i</w:t>
      </w:r>
      <w:proofErr w:type="spellEnd"/>
      <w:r w:rsidRPr="006B7701">
        <w:rPr>
          <w:rFonts w:ascii="Consolas" w:hAnsi="Consolas"/>
          <w:color w:val="008000"/>
          <w:sz w:val="20"/>
          <w:szCs w:val="20"/>
        </w:rPr>
        <w:t>, j</w:t>
      </w:r>
    </w:p>
    <w:p w14:paraId="5E6BBBF4"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
    <w:p w14:paraId="66166312"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 Define the temporary array</w:t>
      </w:r>
    </w:p>
    <w:p w14:paraId="03E384CE"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real</w:t>
      </w:r>
      <w:proofErr w:type="gramEnd"/>
      <w:r w:rsidRPr="006B7701">
        <w:rPr>
          <w:rFonts w:ascii="Consolas" w:hAnsi="Consolas"/>
          <w:color w:val="008000"/>
          <w:sz w:val="20"/>
          <w:szCs w:val="20"/>
        </w:rPr>
        <w:t xml:space="preserve">*8, dimension(0:m+1, 0:n+1) :: </w:t>
      </w:r>
      <w:proofErr w:type="spellStart"/>
      <w:r w:rsidRPr="006B7701">
        <w:rPr>
          <w:rFonts w:ascii="Consolas" w:hAnsi="Consolas"/>
          <w:color w:val="008000"/>
          <w:sz w:val="20"/>
          <w:szCs w:val="20"/>
        </w:rPr>
        <w:t>tmp</w:t>
      </w:r>
      <w:proofErr w:type="spellEnd"/>
    </w:p>
    <w:p w14:paraId="4A6A8F74" w14:textId="77777777" w:rsidR="00B315A3" w:rsidRPr="006B7701" w:rsidRDefault="00B315A3" w:rsidP="00B315A3">
      <w:pPr>
        <w:rPr>
          <w:rFonts w:ascii="Consolas" w:hAnsi="Consolas"/>
          <w:color w:val="008000"/>
          <w:sz w:val="20"/>
          <w:szCs w:val="20"/>
        </w:rPr>
      </w:pPr>
    </w:p>
    <w:p w14:paraId="750E2CF4"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 Zero the temporary array</w:t>
      </w:r>
    </w:p>
    <w:p w14:paraId="3BDF8859"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spellStart"/>
      <w:proofErr w:type="gramStart"/>
      <w:r w:rsidRPr="006B7701">
        <w:rPr>
          <w:rFonts w:ascii="Consolas" w:hAnsi="Consolas"/>
          <w:color w:val="008000"/>
          <w:sz w:val="20"/>
          <w:szCs w:val="20"/>
        </w:rPr>
        <w:t>tmp</w:t>
      </w:r>
      <w:proofErr w:type="spellEnd"/>
      <w:proofErr w:type="gramEnd"/>
      <w:r w:rsidRPr="006B7701">
        <w:rPr>
          <w:rFonts w:ascii="Consolas" w:hAnsi="Consolas"/>
          <w:color w:val="008000"/>
          <w:sz w:val="20"/>
          <w:szCs w:val="20"/>
        </w:rPr>
        <w:t xml:space="preserve"> = 0.0</w:t>
      </w:r>
    </w:p>
    <w:p w14:paraId="097E93FB" w14:textId="77777777" w:rsidR="00B315A3" w:rsidRPr="006B7701" w:rsidRDefault="00B315A3" w:rsidP="00B315A3">
      <w:pPr>
        <w:rPr>
          <w:rFonts w:ascii="Consolas" w:hAnsi="Consolas"/>
          <w:color w:val="008000"/>
          <w:sz w:val="20"/>
          <w:szCs w:val="20"/>
        </w:rPr>
      </w:pPr>
    </w:p>
    <w:p w14:paraId="57FFA8E6"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 Number of iterations</w:t>
      </w:r>
    </w:p>
    <w:p w14:paraId="05FF598C"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do</w:t>
      </w:r>
      <w:proofErr w:type="gramEnd"/>
      <w:r w:rsidRPr="006B7701">
        <w:rPr>
          <w:rFonts w:ascii="Consolas" w:hAnsi="Consolas"/>
          <w:color w:val="008000"/>
          <w:sz w:val="20"/>
          <w:szCs w:val="20"/>
        </w:rPr>
        <w:t xml:space="preserve"> </w:t>
      </w:r>
      <w:proofErr w:type="spellStart"/>
      <w:r w:rsidRPr="006B7701">
        <w:rPr>
          <w:rFonts w:ascii="Consolas" w:hAnsi="Consolas"/>
          <w:color w:val="008000"/>
          <w:sz w:val="20"/>
          <w:szCs w:val="20"/>
        </w:rPr>
        <w:t>iter</w:t>
      </w:r>
      <w:proofErr w:type="spellEnd"/>
      <w:r w:rsidRPr="006B7701">
        <w:rPr>
          <w:rFonts w:ascii="Consolas" w:hAnsi="Consolas"/>
          <w:color w:val="008000"/>
          <w:sz w:val="20"/>
          <w:szCs w:val="20"/>
        </w:rPr>
        <w:t xml:space="preserve"> = 1, niter</w:t>
      </w:r>
    </w:p>
    <w:p w14:paraId="301B091B"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 Compute the stream function values</w:t>
      </w:r>
    </w:p>
    <w:p w14:paraId="183921F5"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do</w:t>
      </w:r>
      <w:proofErr w:type="gramEnd"/>
      <w:r w:rsidRPr="006B7701">
        <w:rPr>
          <w:rFonts w:ascii="Consolas" w:hAnsi="Consolas"/>
          <w:color w:val="008000"/>
          <w:sz w:val="20"/>
          <w:szCs w:val="20"/>
        </w:rPr>
        <w:t xml:space="preserve"> </w:t>
      </w:r>
      <w:proofErr w:type="spellStart"/>
      <w:r w:rsidRPr="006B7701">
        <w:rPr>
          <w:rFonts w:ascii="Consolas" w:hAnsi="Consolas"/>
          <w:color w:val="008000"/>
          <w:sz w:val="20"/>
          <w:szCs w:val="20"/>
        </w:rPr>
        <w:t>i</w:t>
      </w:r>
      <w:proofErr w:type="spellEnd"/>
      <w:r w:rsidRPr="006B7701">
        <w:rPr>
          <w:rFonts w:ascii="Consolas" w:hAnsi="Consolas"/>
          <w:color w:val="008000"/>
          <w:sz w:val="20"/>
          <w:szCs w:val="20"/>
        </w:rPr>
        <w:t xml:space="preserve"> = 1, m</w:t>
      </w:r>
    </w:p>
    <w:p w14:paraId="62D882FA"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do</w:t>
      </w:r>
      <w:proofErr w:type="gramEnd"/>
      <w:r w:rsidRPr="006B7701">
        <w:rPr>
          <w:rFonts w:ascii="Consolas" w:hAnsi="Consolas"/>
          <w:color w:val="008000"/>
          <w:sz w:val="20"/>
          <w:szCs w:val="20"/>
        </w:rPr>
        <w:t xml:space="preserve"> j = 1, n</w:t>
      </w:r>
    </w:p>
    <w:p w14:paraId="27259BE5"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spellStart"/>
      <w:proofErr w:type="gramStart"/>
      <w:r w:rsidRPr="006B7701">
        <w:rPr>
          <w:rFonts w:ascii="Consolas" w:hAnsi="Consolas"/>
          <w:color w:val="008000"/>
          <w:sz w:val="20"/>
          <w:szCs w:val="20"/>
        </w:rPr>
        <w:t>tmp</w:t>
      </w:r>
      <w:proofErr w:type="spellEnd"/>
      <w:proofErr w:type="gramEnd"/>
      <w:r w:rsidRPr="006B7701">
        <w:rPr>
          <w:rFonts w:ascii="Consolas" w:hAnsi="Consolas"/>
          <w:color w:val="008000"/>
          <w:sz w:val="20"/>
          <w:szCs w:val="20"/>
        </w:rPr>
        <w:t xml:space="preserve">(j, </w:t>
      </w:r>
      <w:proofErr w:type="spellStart"/>
      <w:r w:rsidRPr="006B7701">
        <w:rPr>
          <w:rFonts w:ascii="Consolas" w:hAnsi="Consolas"/>
          <w:color w:val="008000"/>
          <w:sz w:val="20"/>
          <w:szCs w:val="20"/>
        </w:rPr>
        <w:t>i</w:t>
      </w:r>
      <w:proofErr w:type="spellEnd"/>
      <w:r w:rsidRPr="006B7701">
        <w:rPr>
          <w:rFonts w:ascii="Consolas" w:hAnsi="Consolas"/>
          <w:color w:val="008000"/>
          <w:sz w:val="20"/>
          <w:szCs w:val="20"/>
        </w:rPr>
        <w:t>) = 0.25 * (psi(j+1,i) + psi(j-1,i) + psi(j,i+1) + psi(j,i-1))</w:t>
      </w:r>
    </w:p>
    <w:p w14:paraId="68DA6952"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end</w:t>
      </w:r>
      <w:proofErr w:type="gramEnd"/>
      <w:r w:rsidRPr="006B7701">
        <w:rPr>
          <w:rFonts w:ascii="Consolas" w:hAnsi="Consolas"/>
          <w:color w:val="008000"/>
          <w:sz w:val="20"/>
          <w:szCs w:val="20"/>
        </w:rPr>
        <w:t xml:space="preserve"> do</w:t>
      </w:r>
    </w:p>
    <w:p w14:paraId="1E07536C"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end</w:t>
      </w:r>
      <w:proofErr w:type="gramEnd"/>
      <w:r w:rsidRPr="006B7701">
        <w:rPr>
          <w:rFonts w:ascii="Consolas" w:hAnsi="Consolas"/>
          <w:color w:val="008000"/>
          <w:sz w:val="20"/>
          <w:szCs w:val="20"/>
        </w:rPr>
        <w:t xml:space="preserve"> do</w:t>
      </w:r>
    </w:p>
    <w:p w14:paraId="1A18078A"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 Copy new version back into psi (without boundaries)</w:t>
      </w:r>
    </w:p>
    <w:p w14:paraId="26E6008B"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psi</w:t>
      </w:r>
      <w:proofErr w:type="gramEnd"/>
      <w:r w:rsidRPr="006B7701">
        <w:rPr>
          <w:rFonts w:ascii="Consolas" w:hAnsi="Consolas"/>
          <w:color w:val="008000"/>
          <w:sz w:val="20"/>
          <w:szCs w:val="20"/>
        </w:rPr>
        <w:t xml:space="preserve">(1:m,1:n) = </w:t>
      </w:r>
      <w:proofErr w:type="spellStart"/>
      <w:r w:rsidRPr="006B7701">
        <w:rPr>
          <w:rFonts w:ascii="Consolas" w:hAnsi="Consolas"/>
          <w:color w:val="008000"/>
          <w:sz w:val="20"/>
          <w:szCs w:val="20"/>
        </w:rPr>
        <w:t>tmp</w:t>
      </w:r>
      <w:proofErr w:type="spellEnd"/>
      <w:r w:rsidRPr="006B7701">
        <w:rPr>
          <w:rFonts w:ascii="Consolas" w:hAnsi="Consolas"/>
          <w:color w:val="008000"/>
          <w:sz w:val="20"/>
          <w:szCs w:val="20"/>
        </w:rPr>
        <w:t>(1:m,1:n)</w:t>
      </w:r>
    </w:p>
    <w:p w14:paraId="60AF8BF1" w14:textId="77777777" w:rsidR="00B315A3" w:rsidRPr="006B7701" w:rsidRDefault="00B315A3" w:rsidP="00B315A3">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end</w:t>
      </w:r>
      <w:proofErr w:type="gramEnd"/>
      <w:r w:rsidRPr="006B7701">
        <w:rPr>
          <w:rFonts w:ascii="Consolas" w:hAnsi="Consolas"/>
          <w:color w:val="008000"/>
          <w:sz w:val="20"/>
          <w:szCs w:val="20"/>
        </w:rPr>
        <w:t xml:space="preserve"> do</w:t>
      </w:r>
    </w:p>
    <w:p w14:paraId="49988646" w14:textId="77777777" w:rsidR="00B315A3" w:rsidRPr="006B7701" w:rsidRDefault="00B315A3" w:rsidP="00B315A3">
      <w:pPr>
        <w:rPr>
          <w:rFonts w:ascii="Consolas" w:hAnsi="Consolas"/>
          <w:color w:val="008000"/>
          <w:sz w:val="20"/>
          <w:szCs w:val="20"/>
        </w:rPr>
      </w:pPr>
    </w:p>
    <w:p w14:paraId="7B641094" w14:textId="77777777" w:rsidR="00B315A3" w:rsidRPr="006B7701" w:rsidRDefault="00B315A3" w:rsidP="00B315A3">
      <w:pPr>
        <w:rPr>
          <w:rFonts w:ascii="Consolas" w:hAnsi="Consolas"/>
          <w:color w:val="008000"/>
          <w:sz w:val="20"/>
          <w:szCs w:val="20"/>
        </w:rPr>
      </w:pPr>
      <w:proofErr w:type="gramStart"/>
      <w:r w:rsidRPr="006B7701">
        <w:rPr>
          <w:rFonts w:ascii="Consolas" w:hAnsi="Consolas"/>
          <w:color w:val="008000"/>
          <w:sz w:val="20"/>
          <w:szCs w:val="20"/>
        </w:rPr>
        <w:t>end</w:t>
      </w:r>
      <w:proofErr w:type="gramEnd"/>
      <w:r w:rsidRPr="006B7701">
        <w:rPr>
          <w:rFonts w:ascii="Consolas" w:hAnsi="Consolas"/>
          <w:color w:val="008000"/>
          <w:sz w:val="20"/>
          <w:szCs w:val="20"/>
        </w:rPr>
        <w:t xml:space="preserve"> subroutine </w:t>
      </w:r>
      <w:proofErr w:type="spellStart"/>
      <w:r w:rsidRPr="006B7701">
        <w:rPr>
          <w:rFonts w:ascii="Consolas" w:hAnsi="Consolas"/>
          <w:color w:val="008000"/>
          <w:sz w:val="20"/>
          <w:szCs w:val="20"/>
        </w:rPr>
        <w:t>jacobi</w:t>
      </w:r>
      <w:proofErr w:type="spellEnd"/>
    </w:p>
    <w:p w14:paraId="48DD0636" w14:textId="77777777" w:rsidR="00B315A3" w:rsidRPr="00B315A3" w:rsidRDefault="00B315A3" w:rsidP="00B315A3"/>
    <w:p w14:paraId="6244169D" w14:textId="4B20A7F0" w:rsidR="00B315A3" w:rsidRPr="00B315A3" w:rsidRDefault="00B315A3" w:rsidP="00B315A3">
      <w:r w:rsidRPr="00B315A3">
        <w:t xml:space="preserve">The lines </w:t>
      </w:r>
      <w:proofErr w:type="gramStart"/>
      <w:r w:rsidRPr="00B315A3">
        <w:t xml:space="preserve">with </w:t>
      </w:r>
      <w:r w:rsidR="00811548" w:rsidRPr="00811548">
        <w:rPr>
          <w:rFonts w:ascii="Consolas" w:hAnsi="Consolas"/>
        </w:rPr>
        <w:t>!f2py</w:t>
      </w:r>
      <w:proofErr w:type="gramEnd"/>
      <w:r w:rsidRPr="00B315A3">
        <w:t xml:space="preserve"> are used to define the </w:t>
      </w:r>
      <w:r w:rsidR="00811548">
        <w:t>attributes of the argument variables for the f2py tool</w:t>
      </w:r>
      <w:r w:rsidR="00047399">
        <w:t xml:space="preserve">. </w:t>
      </w:r>
      <w:proofErr w:type="gramStart"/>
      <w:r w:rsidR="00047399" w:rsidRPr="00047399">
        <w:rPr>
          <w:rFonts w:ascii="Consolas" w:hAnsi="Consolas"/>
        </w:rPr>
        <w:t>intent</w:t>
      </w:r>
      <w:proofErr w:type="gramEnd"/>
      <w:r w:rsidR="00047399" w:rsidRPr="00047399">
        <w:rPr>
          <w:rFonts w:ascii="Consolas" w:hAnsi="Consolas"/>
        </w:rPr>
        <w:t>(in)</w:t>
      </w:r>
      <w:r w:rsidR="00047399">
        <w:t xml:space="preserve"> specifies that the variables are input variables only, </w:t>
      </w:r>
      <w:r w:rsidR="00047399" w:rsidRPr="00047399">
        <w:rPr>
          <w:rFonts w:ascii="Consolas" w:hAnsi="Consolas"/>
        </w:rPr>
        <w:t>intent(</w:t>
      </w:r>
      <w:proofErr w:type="spellStart"/>
      <w:r w:rsidR="00047399" w:rsidRPr="00047399">
        <w:rPr>
          <w:rFonts w:ascii="Consolas" w:hAnsi="Consolas"/>
        </w:rPr>
        <w:t>inplace</w:t>
      </w:r>
      <w:proofErr w:type="spellEnd"/>
      <w:r w:rsidR="00047399" w:rsidRPr="00047399">
        <w:rPr>
          <w:rFonts w:ascii="Consolas" w:hAnsi="Consolas"/>
        </w:rPr>
        <w:t>)</w:t>
      </w:r>
      <w:r w:rsidR="00047399">
        <w:t xml:space="preserve"> specifies that the variable is being passed by reference (so any changes to the variable in this routine will be reflected in the calling code).</w:t>
      </w:r>
    </w:p>
    <w:p w14:paraId="69246C6F" w14:textId="77777777" w:rsidR="00B315A3" w:rsidRPr="00B315A3" w:rsidRDefault="00B315A3" w:rsidP="00B315A3"/>
    <w:p w14:paraId="3560D1A4" w14:textId="529C71F9" w:rsidR="00BF159C" w:rsidRDefault="00047399">
      <w:r>
        <w:t xml:space="preserve">We now need to use the f2py tool to produce a </w:t>
      </w:r>
      <w:r>
        <w:rPr>
          <w:i/>
        </w:rPr>
        <w:t>signature</w:t>
      </w:r>
      <w:r>
        <w:t xml:space="preserve"> of this Fortran subroutine that specifies how to construct the interface between Python and Fortran. You do this with the following command:</w:t>
      </w:r>
    </w:p>
    <w:p w14:paraId="0D2EAC80" w14:textId="77777777" w:rsidR="00047399" w:rsidRDefault="00047399"/>
    <w:p w14:paraId="56CD32FA" w14:textId="58D175F7" w:rsidR="00047399" w:rsidRDefault="00047399">
      <w:pPr>
        <w:rPr>
          <w:rFonts w:ascii="Consolas" w:hAnsi="Consolas"/>
          <w:color w:val="008000"/>
        </w:rPr>
      </w:pPr>
      <w:proofErr w:type="gramStart"/>
      <w:r w:rsidRPr="00047399">
        <w:rPr>
          <w:rFonts w:ascii="Consolas" w:hAnsi="Consolas"/>
          <w:color w:val="008000"/>
        </w:rPr>
        <w:t>f2py</w:t>
      </w:r>
      <w:proofErr w:type="gramEnd"/>
      <w:r w:rsidRPr="00047399">
        <w:rPr>
          <w:rFonts w:ascii="Consolas" w:hAnsi="Consolas"/>
          <w:color w:val="008000"/>
        </w:rPr>
        <w:t xml:space="preserve"> jacobi.f90 -m </w:t>
      </w:r>
      <w:proofErr w:type="spellStart"/>
      <w:r w:rsidRPr="00047399">
        <w:rPr>
          <w:rFonts w:ascii="Consolas" w:hAnsi="Consolas"/>
          <w:color w:val="008000"/>
        </w:rPr>
        <w:t>jacobi</w:t>
      </w:r>
      <w:proofErr w:type="spellEnd"/>
      <w:r w:rsidRPr="00047399">
        <w:rPr>
          <w:rFonts w:ascii="Consolas" w:hAnsi="Consolas"/>
          <w:color w:val="008000"/>
        </w:rPr>
        <w:t xml:space="preserve"> -h </w:t>
      </w:r>
      <w:proofErr w:type="spellStart"/>
      <w:r w:rsidRPr="00047399">
        <w:rPr>
          <w:rFonts w:ascii="Consolas" w:hAnsi="Consolas"/>
          <w:color w:val="008000"/>
        </w:rPr>
        <w:t>jacobi.pyf</w:t>
      </w:r>
      <w:proofErr w:type="spellEnd"/>
    </w:p>
    <w:p w14:paraId="0F1D2A9E" w14:textId="77777777" w:rsidR="00047399" w:rsidRDefault="00047399">
      <w:pPr>
        <w:rPr>
          <w:color w:val="008000"/>
        </w:rPr>
      </w:pPr>
    </w:p>
    <w:p w14:paraId="6CF8ADA9" w14:textId="32DA6352" w:rsidR="00047399" w:rsidRDefault="00047399">
      <w:r>
        <w:t xml:space="preserve">This will produce a text file called </w:t>
      </w:r>
      <w:proofErr w:type="spellStart"/>
      <w:r w:rsidRPr="00047399">
        <w:rPr>
          <w:rFonts w:ascii="Consolas" w:hAnsi="Consolas"/>
        </w:rPr>
        <w:t>jacobi.pyf</w:t>
      </w:r>
      <w:proofErr w:type="spellEnd"/>
      <w:r>
        <w:t xml:space="preserve"> that contains the signature for the Fortran subroutine “</w:t>
      </w:r>
      <w:proofErr w:type="spellStart"/>
      <w:r>
        <w:t>jacobi</w:t>
      </w:r>
      <w:proofErr w:type="spellEnd"/>
      <w:r>
        <w:t xml:space="preserve">”. We now need to combine this signature with the actual Fortran code to produce a </w:t>
      </w:r>
      <w:r>
        <w:rPr>
          <w:i/>
        </w:rPr>
        <w:t>dynamic library</w:t>
      </w:r>
      <w:r>
        <w:t xml:space="preserve"> that can be imported by Python. We use the f2py command to do this (note that this requires a Fortran compiler to be available):</w:t>
      </w:r>
    </w:p>
    <w:p w14:paraId="3248EDDF" w14:textId="77777777" w:rsidR="00047399" w:rsidRDefault="00047399"/>
    <w:p w14:paraId="7C80CD59" w14:textId="210F4DBE" w:rsidR="00047399" w:rsidRDefault="00047399" w:rsidP="00047399">
      <w:pPr>
        <w:rPr>
          <w:rFonts w:ascii="Consolas" w:hAnsi="Consolas"/>
          <w:color w:val="008000"/>
        </w:rPr>
      </w:pPr>
      <w:proofErr w:type="gramStart"/>
      <w:r w:rsidRPr="00047399">
        <w:rPr>
          <w:rFonts w:ascii="Consolas" w:hAnsi="Consolas"/>
          <w:color w:val="008000"/>
        </w:rPr>
        <w:t>f2py</w:t>
      </w:r>
      <w:proofErr w:type="gramEnd"/>
      <w:r w:rsidRPr="00047399">
        <w:rPr>
          <w:rFonts w:ascii="Consolas" w:hAnsi="Consolas"/>
          <w:color w:val="008000"/>
        </w:rPr>
        <w:t xml:space="preserve"> </w:t>
      </w:r>
      <w:r>
        <w:rPr>
          <w:rFonts w:ascii="Consolas" w:hAnsi="Consolas"/>
          <w:color w:val="008000"/>
        </w:rPr>
        <w:t xml:space="preserve">–c </w:t>
      </w:r>
      <w:proofErr w:type="spellStart"/>
      <w:r>
        <w:rPr>
          <w:rFonts w:ascii="Consolas" w:hAnsi="Consolas"/>
          <w:color w:val="008000"/>
        </w:rPr>
        <w:t>jacobi.pyf</w:t>
      </w:r>
      <w:proofErr w:type="spellEnd"/>
      <w:r>
        <w:rPr>
          <w:rFonts w:ascii="Consolas" w:hAnsi="Consolas"/>
          <w:color w:val="008000"/>
        </w:rPr>
        <w:t xml:space="preserve"> </w:t>
      </w:r>
      <w:r w:rsidRPr="00047399">
        <w:rPr>
          <w:rFonts w:ascii="Consolas" w:hAnsi="Consolas"/>
          <w:color w:val="008000"/>
        </w:rPr>
        <w:t>jacobi.</w:t>
      </w:r>
      <w:r>
        <w:rPr>
          <w:rFonts w:ascii="Consolas" w:hAnsi="Consolas"/>
          <w:color w:val="008000"/>
        </w:rPr>
        <w:t>f90</w:t>
      </w:r>
    </w:p>
    <w:p w14:paraId="2A33D216" w14:textId="77777777" w:rsidR="00047399" w:rsidRDefault="00047399" w:rsidP="00047399"/>
    <w:p w14:paraId="63262AE4" w14:textId="63928A11" w:rsidR="00047399" w:rsidRDefault="00047399" w:rsidP="00047399">
      <w:r>
        <w:t>If this works it should produce a file called “</w:t>
      </w:r>
      <w:r w:rsidR="00927FE2">
        <w:t>j</w:t>
      </w:r>
      <w:r>
        <w:t xml:space="preserve">acobi.so”, this is the dynamic library that can be imported by Python. We can test the import works using an interactive </w:t>
      </w:r>
      <w:proofErr w:type="spellStart"/>
      <w:r>
        <w:t>IPython</w:t>
      </w:r>
      <w:proofErr w:type="spellEnd"/>
      <w:r>
        <w:t xml:space="preserve"> shell with the following commands:</w:t>
      </w:r>
    </w:p>
    <w:p w14:paraId="0E8330D7" w14:textId="77777777" w:rsidR="00047399" w:rsidRDefault="00047399" w:rsidP="00047399"/>
    <w:p w14:paraId="590E61E9" w14:textId="1B6B5E01" w:rsidR="00F875F0" w:rsidRPr="006B7701" w:rsidRDefault="00F875F0" w:rsidP="00F875F0">
      <w:pPr>
        <w:rPr>
          <w:rFonts w:ascii="Consolas" w:hAnsi="Consolas"/>
          <w:color w:val="008000"/>
          <w:sz w:val="20"/>
          <w:szCs w:val="20"/>
        </w:rPr>
      </w:pPr>
      <w:proofErr w:type="gramStart"/>
      <w:r w:rsidRPr="006B7701">
        <w:rPr>
          <w:rFonts w:ascii="Consolas" w:hAnsi="Consolas"/>
          <w:color w:val="008000"/>
          <w:sz w:val="20"/>
          <w:szCs w:val="20"/>
        </w:rPr>
        <w:t>prompt</w:t>
      </w:r>
      <w:proofErr w:type="gramEnd"/>
      <w:r w:rsidRPr="006B7701">
        <w:rPr>
          <w:rFonts w:ascii="Consolas" w:hAnsi="Consolas"/>
          <w:color w:val="008000"/>
          <w:sz w:val="20"/>
          <w:szCs w:val="20"/>
        </w:rPr>
        <w:t xml:space="preserve">:~/python&gt; </w:t>
      </w:r>
      <w:proofErr w:type="spellStart"/>
      <w:r w:rsidRPr="006B7701">
        <w:rPr>
          <w:rFonts w:ascii="Consolas" w:hAnsi="Consolas"/>
          <w:color w:val="008000"/>
          <w:sz w:val="20"/>
          <w:szCs w:val="20"/>
        </w:rPr>
        <w:t>ipython</w:t>
      </w:r>
      <w:proofErr w:type="spellEnd"/>
    </w:p>
    <w:p w14:paraId="17CEFD24" w14:textId="77777777" w:rsidR="00F875F0" w:rsidRPr="006B7701" w:rsidRDefault="00F875F0" w:rsidP="00F875F0">
      <w:pPr>
        <w:rPr>
          <w:rFonts w:ascii="Consolas" w:hAnsi="Consolas"/>
          <w:color w:val="008000"/>
          <w:sz w:val="20"/>
          <w:szCs w:val="20"/>
        </w:rPr>
      </w:pPr>
      <w:r w:rsidRPr="006B7701">
        <w:rPr>
          <w:rFonts w:ascii="Consolas" w:hAnsi="Consolas"/>
          <w:color w:val="008000"/>
          <w:sz w:val="20"/>
          <w:szCs w:val="20"/>
        </w:rPr>
        <w:t xml:space="preserve">Python 2.7.6 |Anaconda 1.9.2 (64-bit)| (default, Jan 17 2014, 10:13:17) </w:t>
      </w:r>
    </w:p>
    <w:p w14:paraId="7AD20B37" w14:textId="77777777" w:rsidR="00F875F0" w:rsidRPr="006B7701" w:rsidRDefault="00F875F0" w:rsidP="00F875F0">
      <w:pPr>
        <w:rPr>
          <w:rFonts w:ascii="Consolas" w:hAnsi="Consolas"/>
          <w:color w:val="008000"/>
          <w:sz w:val="20"/>
          <w:szCs w:val="20"/>
        </w:rPr>
      </w:pPr>
      <w:r w:rsidRPr="006B7701">
        <w:rPr>
          <w:rFonts w:ascii="Consolas" w:hAnsi="Consolas"/>
          <w:color w:val="008000"/>
          <w:sz w:val="20"/>
          <w:szCs w:val="20"/>
        </w:rPr>
        <w:t>Type "copyright", "credits" or "license" for more information.</w:t>
      </w:r>
    </w:p>
    <w:p w14:paraId="67054593" w14:textId="77777777" w:rsidR="00F875F0" w:rsidRPr="006B7701" w:rsidRDefault="00F875F0" w:rsidP="00F875F0">
      <w:pPr>
        <w:rPr>
          <w:rFonts w:ascii="Consolas" w:hAnsi="Consolas"/>
          <w:color w:val="008000"/>
          <w:sz w:val="20"/>
          <w:szCs w:val="20"/>
        </w:rPr>
      </w:pPr>
    </w:p>
    <w:p w14:paraId="504AF756" w14:textId="77777777" w:rsidR="00F875F0" w:rsidRPr="006B7701" w:rsidRDefault="00F875F0" w:rsidP="00F875F0">
      <w:pPr>
        <w:rPr>
          <w:rFonts w:ascii="Consolas" w:hAnsi="Consolas"/>
          <w:color w:val="008000"/>
          <w:sz w:val="20"/>
          <w:szCs w:val="20"/>
        </w:rPr>
      </w:pPr>
      <w:proofErr w:type="spellStart"/>
      <w:proofErr w:type="gramStart"/>
      <w:r w:rsidRPr="006B7701">
        <w:rPr>
          <w:rFonts w:ascii="Consolas" w:hAnsi="Consolas"/>
          <w:color w:val="008000"/>
          <w:sz w:val="20"/>
          <w:szCs w:val="20"/>
        </w:rPr>
        <w:t>IPython</w:t>
      </w:r>
      <w:proofErr w:type="spellEnd"/>
      <w:r w:rsidRPr="006B7701">
        <w:rPr>
          <w:rFonts w:ascii="Consolas" w:hAnsi="Consolas"/>
          <w:color w:val="008000"/>
          <w:sz w:val="20"/>
          <w:szCs w:val="20"/>
        </w:rPr>
        <w:t xml:space="preserve"> 1.1.0 -- An enhanced Interactive Python.</w:t>
      </w:r>
      <w:proofErr w:type="gramEnd"/>
    </w:p>
    <w:p w14:paraId="66FF7D66" w14:textId="77777777" w:rsidR="00F875F0" w:rsidRPr="006B7701" w:rsidRDefault="00F875F0" w:rsidP="00F875F0">
      <w:pPr>
        <w:rPr>
          <w:rFonts w:ascii="Consolas" w:hAnsi="Consolas"/>
          <w:color w:val="008000"/>
          <w:sz w:val="20"/>
          <w:szCs w:val="20"/>
        </w:rPr>
      </w:pPr>
      <w:r w:rsidRPr="006B7701">
        <w:rPr>
          <w:rFonts w:ascii="Consolas" w:hAnsi="Consolas"/>
          <w:color w:val="008000"/>
          <w:sz w:val="20"/>
          <w:szCs w:val="20"/>
        </w:rPr>
        <w:t xml:space="preserve">?         -&gt; Introduction and overview of </w:t>
      </w:r>
      <w:proofErr w:type="spellStart"/>
      <w:r w:rsidRPr="006B7701">
        <w:rPr>
          <w:rFonts w:ascii="Consolas" w:hAnsi="Consolas"/>
          <w:color w:val="008000"/>
          <w:sz w:val="20"/>
          <w:szCs w:val="20"/>
        </w:rPr>
        <w:t>IPython's</w:t>
      </w:r>
      <w:proofErr w:type="spellEnd"/>
      <w:r w:rsidRPr="006B7701">
        <w:rPr>
          <w:rFonts w:ascii="Consolas" w:hAnsi="Consolas"/>
          <w:color w:val="008000"/>
          <w:sz w:val="20"/>
          <w:szCs w:val="20"/>
        </w:rPr>
        <w:t xml:space="preserve"> features.</w:t>
      </w:r>
    </w:p>
    <w:p w14:paraId="727AA61E" w14:textId="77777777" w:rsidR="00F875F0" w:rsidRPr="006B7701" w:rsidRDefault="00F875F0" w:rsidP="00F875F0">
      <w:pPr>
        <w:rPr>
          <w:rFonts w:ascii="Consolas" w:hAnsi="Consolas"/>
          <w:color w:val="008000"/>
          <w:sz w:val="20"/>
          <w:szCs w:val="20"/>
        </w:rPr>
      </w:pPr>
      <w:r w:rsidRPr="006B7701">
        <w:rPr>
          <w:rFonts w:ascii="Consolas" w:hAnsi="Consolas"/>
          <w:color w:val="008000"/>
          <w:sz w:val="20"/>
          <w:szCs w:val="20"/>
        </w:rPr>
        <w:t>%</w:t>
      </w:r>
      <w:proofErr w:type="spellStart"/>
      <w:proofErr w:type="gramStart"/>
      <w:r w:rsidRPr="006B7701">
        <w:rPr>
          <w:rFonts w:ascii="Consolas" w:hAnsi="Consolas"/>
          <w:color w:val="008000"/>
          <w:sz w:val="20"/>
          <w:szCs w:val="20"/>
        </w:rPr>
        <w:t>quickref</w:t>
      </w:r>
      <w:proofErr w:type="spellEnd"/>
      <w:proofErr w:type="gramEnd"/>
      <w:r w:rsidRPr="006B7701">
        <w:rPr>
          <w:rFonts w:ascii="Consolas" w:hAnsi="Consolas"/>
          <w:color w:val="008000"/>
          <w:sz w:val="20"/>
          <w:szCs w:val="20"/>
        </w:rPr>
        <w:t xml:space="preserve"> -&gt; Quick reference.</w:t>
      </w:r>
    </w:p>
    <w:p w14:paraId="6643B499" w14:textId="77777777" w:rsidR="00F875F0" w:rsidRPr="006B7701" w:rsidRDefault="00F875F0" w:rsidP="00F875F0">
      <w:pPr>
        <w:rPr>
          <w:rFonts w:ascii="Consolas" w:hAnsi="Consolas"/>
          <w:color w:val="008000"/>
          <w:sz w:val="20"/>
          <w:szCs w:val="20"/>
        </w:rPr>
      </w:pPr>
      <w:proofErr w:type="gramStart"/>
      <w:r w:rsidRPr="006B7701">
        <w:rPr>
          <w:rFonts w:ascii="Consolas" w:hAnsi="Consolas"/>
          <w:color w:val="008000"/>
          <w:sz w:val="20"/>
          <w:szCs w:val="20"/>
        </w:rPr>
        <w:t>help</w:t>
      </w:r>
      <w:proofErr w:type="gramEnd"/>
      <w:r w:rsidRPr="006B7701">
        <w:rPr>
          <w:rFonts w:ascii="Consolas" w:hAnsi="Consolas"/>
          <w:color w:val="008000"/>
          <w:sz w:val="20"/>
          <w:szCs w:val="20"/>
        </w:rPr>
        <w:t xml:space="preserve">      -&gt; Python's own help system.</w:t>
      </w:r>
    </w:p>
    <w:p w14:paraId="4E743A68" w14:textId="77777777" w:rsidR="00F875F0" w:rsidRPr="006B7701" w:rsidRDefault="00F875F0" w:rsidP="00F875F0">
      <w:pPr>
        <w:rPr>
          <w:rFonts w:ascii="Consolas" w:hAnsi="Consolas"/>
          <w:color w:val="008000"/>
          <w:sz w:val="20"/>
          <w:szCs w:val="20"/>
        </w:rPr>
      </w:pPr>
      <w:proofErr w:type="gramStart"/>
      <w:r w:rsidRPr="006B7701">
        <w:rPr>
          <w:rFonts w:ascii="Consolas" w:hAnsi="Consolas"/>
          <w:color w:val="008000"/>
          <w:sz w:val="20"/>
          <w:szCs w:val="20"/>
        </w:rPr>
        <w:t>object</w:t>
      </w:r>
      <w:proofErr w:type="gramEnd"/>
      <w:r w:rsidRPr="006B7701">
        <w:rPr>
          <w:rFonts w:ascii="Consolas" w:hAnsi="Consolas"/>
          <w:color w:val="008000"/>
          <w:sz w:val="20"/>
          <w:szCs w:val="20"/>
        </w:rPr>
        <w:t xml:space="preserve">?   -&gt; Details about </w:t>
      </w:r>
      <w:proofErr w:type="gramStart"/>
      <w:r w:rsidRPr="006B7701">
        <w:rPr>
          <w:rFonts w:ascii="Consolas" w:hAnsi="Consolas"/>
          <w:color w:val="008000"/>
          <w:sz w:val="20"/>
          <w:szCs w:val="20"/>
        </w:rPr>
        <w:t>'object',</w:t>
      </w:r>
      <w:proofErr w:type="gramEnd"/>
      <w:r w:rsidRPr="006B7701">
        <w:rPr>
          <w:rFonts w:ascii="Consolas" w:hAnsi="Consolas"/>
          <w:color w:val="008000"/>
          <w:sz w:val="20"/>
          <w:szCs w:val="20"/>
        </w:rPr>
        <w:t xml:space="preserve"> use 'object??' for extra details.</w:t>
      </w:r>
    </w:p>
    <w:p w14:paraId="5BF1860A" w14:textId="77777777" w:rsidR="00F875F0" w:rsidRPr="006B7701" w:rsidRDefault="00F875F0" w:rsidP="00F875F0">
      <w:pPr>
        <w:rPr>
          <w:rFonts w:ascii="Consolas" w:hAnsi="Consolas"/>
          <w:color w:val="008000"/>
          <w:sz w:val="20"/>
          <w:szCs w:val="20"/>
        </w:rPr>
      </w:pPr>
    </w:p>
    <w:p w14:paraId="5BB01ACD" w14:textId="77777777" w:rsidR="00F875F0" w:rsidRPr="006B7701" w:rsidRDefault="00F875F0" w:rsidP="00F875F0">
      <w:pPr>
        <w:rPr>
          <w:rFonts w:ascii="Consolas" w:hAnsi="Consolas"/>
          <w:color w:val="008000"/>
          <w:sz w:val="20"/>
          <w:szCs w:val="20"/>
        </w:rPr>
      </w:pPr>
      <w:r w:rsidRPr="006B7701">
        <w:rPr>
          <w:rFonts w:ascii="Consolas" w:hAnsi="Consolas"/>
          <w:color w:val="008000"/>
          <w:sz w:val="20"/>
          <w:szCs w:val="20"/>
        </w:rPr>
        <w:t xml:space="preserve">In [1]: from </w:t>
      </w:r>
      <w:proofErr w:type="spellStart"/>
      <w:proofErr w:type="gramStart"/>
      <w:r w:rsidRPr="006B7701">
        <w:rPr>
          <w:rFonts w:ascii="Consolas" w:hAnsi="Consolas"/>
          <w:color w:val="008000"/>
          <w:sz w:val="20"/>
          <w:szCs w:val="20"/>
        </w:rPr>
        <w:t>jacobi</w:t>
      </w:r>
      <w:proofErr w:type="spellEnd"/>
      <w:proofErr w:type="gramEnd"/>
      <w:r w:rsidRPr="006B7701">
        <w:rPr>
          <w:rFonts w:ascii="Consolas" w:hAnsi="Consolas"/>
          <w:color w:val="008000"/>
          <w:sz w:val="20"/>
          <w:szCs w:val="20"/>
        </w:rPr>
        <w:t xml:space="preserve"> import </w:t>
      </w:r>
      <w:proofErr w:type="spellStart"/>
      <w:r w:rsidRPr="006B7701">
        <w:rPr>
          <w:rFonts w:ascii="Consolas" w:hAnsi="Consolas"/>
          <w:color w:val="008000"/>
          <w:sz w:val="20"/>
          <w:szCs w:val="20"/>
        </w:rPr>
        <w:t>jacobi</w:t>
      </w:r>
      <w:proofErr w:type="spellEnd"/>
    </w:p>
    <w:p w14:paraId="0E011D44" w14:textId="77777777" w:rsidR="00F875F0" w:rsidRPr="006B7701" w:rsidRDefault="00F875F0" w:rsidP="00F875F0">
      <w:pPr>
        <w:rPr>
          <w:rFonts w:ascii="Consolas" w:hAnsi="Consolas"/>
          <w:color w:val="008000"/>
          <w:sz w:val="20"/>
          <w:szCs w:val="20"/>
        </w:rPr>
      </w:pPr>
    </w:p>
    <w:p w14:paraId="5BCC77AB" w14:textId="77777777" w:rsidR="00F875F0" w:rsidRPr="006B7701" w:rsidRDefault="00F875F0" w:rsidP="00F875F0">
      <w:pPr>
        <w:rPr>
          <w:rFonts w:ascii="Consolas" w:hAnsi="Consolas"/>
          <w:color w:val="008000"/>
          <w:sz w:val="20"/>
          <w:szCs w:val="20"/>
        </w:rPr>
      </w:pPr>
      <w:r w:rsidRPr="006B7701">
        <w:rPr>
          <w:rFonts w:ascii="Consolas" w:hAnsi="Consolas"/>
          <w:color w:val="008000"/>
          <w:sz w:val="20"/>
          <w:szCs w:val="20"/>
        </w:rPr>
        <w:t xml:space="preserve">In [2]: print </w:t>
      </w:r>
      <w:proofErr w:type="spellStart"/>
      <w:r w:rsidRPr="006B7701">
        <w:rPr>
          <w:rFonts w:ascii="Consolas" w:hAnsi="Consolas"/>
          <w:color w:val="008000"/>
          <w:sz w:val="20"/>
          <w:szCs w:val="20"/>
        </w:rPr>
        <w:t>jacobi</w:t>
      </w:r>
      <w:proofErr w:type="spellEnd"/>
      <w:proofErr w:type="gramStart"/>
      <w:r w:rsidRPr="006B7701">
        <w:rPr>
          <w:rFonts w:ascii="Consolas" w:hAnsi="Consolas"/>
          <w:color w:val="008000"/>
          <w:sz w:val="20"/>
          <w:szCs w:val="20"/>
        </w:rPr>
        <w:t>._</w:t>
      </w:r>
      <w:proofErr w:type="gramEnd"/>
      <w:r w:rsidRPr="006B7701">
        <w:rPr>
          <w:rFonts w:ascii="Consolas" w:hAnsi="Consolas"/>
          <w:color w:val="008000"/>
          <w:sz w:val="20"/>
          <w:szCs w:val="20"/>
        </w:rPr>
        <w:t>_doc__</w:t>
      </w:r>
    </w:p>
    <w:p w14:paraId="4E17BD47" w14:textId="77777777" w:rsidR="00F875F0" w:rsidRPr="006B7701" w:rsidRDefault="00F875F0" w:rsidP="00F875F0">
      <w:pPr>
        <w:rPr>
          <w:rFonts w:ascii="Consolas" w:hAnsi="Consolas"/>
          <w:color w:val="008000"/>
          <w:sz w:val="20"/>
          <w:szCs w:val="20"/>
        </w:rPr>
      </w:pPr>
      <w:proofErr w:type="spellStart"/>
      <w:proofErr w:type="gramStart"/>
      <w:r w:rsidRPr="006B7701">
        <w:rPr>
          <w:rFonts w:ascii="Consolas" w:hAnsi="Consolas"/>
          <w:color w:val="008000"/>
          <w:sz w:val="20"/>
          <w:szCs w:val="20"/>
        </w:rPr>
        <w:t>jacobi</w:t>
      </w:r>
      <w:proofErr w:type="spellEnd"/>
      <w:proofErr w:type="gramEnd"/>
      <w:r w:rsidRPr="006B7701">
        <w:rPr>
          <w:rFonts w:ascii="Consolas" w:hAnsi="Consolas"/>
          <w:color w:val="008000"/>
          <w:sz w:val="20"/>
          <w:szCs w:val="20"/>
        </w:rPr>
        <w:t>(</w:t>
      </w:r>
      <w:proofErr w:type="spellStart"/>
      <w:r w:rsidRPr="006B7701">
        <w:rPr>
          <w:rFonts w:ascii="Consolas" w:hAnsi="Consolas"/>
          <w:color w:val="008000"/>
          <w:sz w:val="20"/>
          <w:szCs w:val="20"/>
        </w:rPr>
        <w:t>niter,psi</w:t>
      </w:r>
      <w:proofErr w:type="spellEnd"/>
      <w:r w:rsidRPr="006B7701">
        <w:rPr>
          <w:rFonts w:ascii="Consolas" w:hAnsi="Consolas"/>
          <w:color w:val="008000"/>
          <w:sz w:val="20"/>
          <w:szCs w:val="20"/>
        </w:rPr>
        <w:t>,[</w:t>
      </w:r>
      <w:proofErr w:type="spellStart"/>
      <w:r w:rsidRPr="006B7701">
        <w:rPr>
          <w:rFonts w:ascii="Consolas" w:hAnsi="Consolas"/>
          <w:color w:val="008000"/>
          <w:sz w:val="20"/>
          <w:szCs w:val="20"/>
        </w:rPr>
        <w:t>m,n</w:t>
      </w:r>
      <w:proofErr w:type="spellEnd"/>
      <w:r w:rsidRPr="006B7701">
        <w:rPr>
          <w:rFonts w:ascii="Consolas" w:hAnsi="Consolas"/>
          <w:color w:val="008000"/>
          <w:sz w:val="20"/>
          <w:szCs w:val="20"/>
        </w:rPr>
        <w:t>])</w:t>
      </w:r>
    </w:p>
    <w:p w14:paraId="7FC524AE" w14:textId="77777777" w:rsidR="00F875F0" w:rsidRPr="006B7701" w:rsidRDefault="00F875F0" w:rsidP="00F875F0">
      <w:pPr>
        <w:rPr>
          <w:rFonts w:ascii="Consolas" w:hAnsi="Consolas"/>
          <w:color w:val="008000"/>
          <w:sz w:val="20"/>
          <w:szCs w:val="20"/>
        </w:rPr>
      </w:pPr>
    </w:p>
    <w:p w14:paraId="491D29E3" w14:textId="77777777" w:rsidR="00F875F0" w:rsidRPr="006B7701" w:rsidRDefault="00F875F0" w:rsidP="00F875F0">
      <w:pPr>
        <w:rPr>
          <w:rFonts w:ascii="Consolas" w:hAnsi="Consolas"/>
          <w:color w:val="008000"/>
          <w:sz w:val="20"/>
          <w:szCs w:val="20"/>
        </w:rPr>
      </w:pPr>
      <w:proofErr w:type="gramStart"/>
      <w:r w:rsidRPr="006B7701">
        <w:rPr>
          <w:rFonts w:ascii="Consolas" w:hAnsi="Consolas"/>
          <w:color w:val="008000"/>
          <w:sz w:val="20"/>
          <w:szCs w:val="20"/>
        </w:rPr>
        <w:t>Wrapper for ``</w:t>
      </w:r>
      <w:proofErr w:type="spellStart"/>
      <w:r w:rsidRPr="006B7701">
        <w:rPr>
          <w:rFonts w:ascii="Consolas" w:hAnsi="Consolas"/>
          <w:color w:val="008000"/>
          <w:sz w:val="20"/>
          <w:szCs w:val="20"/>
        </w:rPr>
        <w:t>jacobi</w:t>
      </w:r>
      <w:proofErr w:type="spellEnd"/>
      <w:r w:rsidRPr="006B7701">
        <w:rPr>
          <w:rFonts w:ascii="Consolas" w:hAnsi="Consolas"/>
          <w:color w:val="008000"/>
          <w:sz w:val="20"/>
          <w:szCs w:val="20"/>
        </w:rPr>
        <w:t>``.</w:t>
      </w:r>
      <w:proofErr w:type="gramEnd"/>
    </w:p>
    <w:p w14:paraId="7EDCBAE9" w14:textId="77777777" w:rsidR="00F875F0" w:rsidRPr="006B7701" w:rsidRDefault="00F875F0" w:rsidP="00F875F0">
      <w:pPr>
        <w:rPr>
          <w:rFonts w:ascii="Consolas" w:hAnsi="Consolas"/>
          <w:color w:val="008000"/>
          <w:sz w:val="20"/>
          <w:szCs w:val="20"/>
        </w:rPr>
      </w:pPr>
    </w:p>
    <w:p w14:paraId="74FB677D" w14:textId="77777777" w:rsidR="00F875F0" w:rsidRPr="006B7701" w:rsidRDefault="00F875F0" w:rsidP="00F875F0">
      <w:pPr>
        <w:rPr>
          <w:rFonts w:ascii="Consolas" w:hAnsi="Consolas"/>
          <w:color w:val="008000"/>
          <w:sz w:val="20"/>
          <w:szCs w:val="20"/>
        </w:rPr>
      </w:pPr>
      <w:r w:rsidRPr="006B7701">
        <w:rPr>
          <w:rFonts w:ascii="Consolas" w:hAnsi="Consolas"/>
          <w:color w:val="008000"/>
          <w:sz w:val="20"/>
          <w:szCs w:val="20"/>
        </w:rPr>
        <w:t>Parameters</w:t>
      </w:r>
    </w:p>
    <w:p w14:paraId="6BBE2782" w14:textId="77777777" w:rsidR="00F875F0" w:rsidRPr="006B7701" w:rsidRDefault="00F875F0" w:rsidP="00F875F0">
      <w:pPr>
        <w:rPr>
          <w:rFonts w:ascii="Consolas" w:hAnsi="Consolas"/>
          <w:color w:val="008000"/>
          <w:sz w:val="20"/>
          <w:szCs w:val="20"/>
        </w:rPr>
      </w:pPr>
      <w:r w:rsidRPr="006B7701">
        <w:rPr>
          <w:rFonts w:ascii="Consolas" w:hAnsi="Consolas"/>
          <w:color w:val="008000"/>
          <w:sz w:val="20"/>
          <w:szCs w:val="20"/>
        </w:rPr>
        <w:t>----------</w:t>
      </w:r>
    </w:p>
    <w:p w14:paraId="78FEA53A" w14:textId="77777777" w:rsidR="00F875F0" w:rsidRPr="006B7701" w:rsidRDefault="00F875F0" w:rsidP="00F875F0">
      <w:pPr>
        <w:rPr>
          <w:rFonts w:ascii="Consolas" w:hAnsi="Consolas"/>
          <w:color w:val="008000"/>
          <w:sz w:val="20"/>
          <w:szCs w:val="20"/>
        </w:rPr>
      </w:pPr>
      <w:proofErr w:type="gramStart"/>
      <w:r w:rsidRPr="006B7701">
        <w:rPr>
          <w:rFonts w:ascii="Consolas" w:hAnsi="Consolas"/>
          <w:color w:val="008000"/>
          <w:sz w:val="20"/>
          <w:szCs w:val="20"/>
        </w:rPr>
        <w:t>niter</w:t>
      </w:r>
      <w:proofErr w:type="gramEnd"/>
      <w:r w:rsidRPr="006B7701">
        <w:rPr>
          <w:rFonts w:ascii="Consolas" w:hAnsi="Consolas"/>
          <w:color w:val="008000"/>
          <w:sz w:val="20"/>
          <w:szCs w:val="20"/>
        </w:rPr>
        <w:t xml:space="preserve"> : input </w:t>
      </w:r>
      <w:proofErr w:type="spellStart"/>
      <w:r w:rsidRPr="006B7701">
        <w:rPr>
          <w:rFonts w:ascii="Consolas" w:hAnsi="Consolas"/>
          <w:color w:val="008000"/>
          <w:sz w:val="20"/>
          <w:szCs w:val="20"/>
        </w:rPr>
        <w:t>int</w:t>
      </w:r>
      <w:proofErr w:type="spellEnd"/>
    </w:p>
    <w:p w14:paraId="5C159DC7" w14:textId="77777777" w:rsidR="00F875F0" w:rsidRPr="006B7701" w:rsidRDefault="00F875F0" w:rsidP="00F875F0">
      <w:pPr>
        <w:rPr>
          <w:rFonts w:ascii="Consolas" w:hAnsi="Consolas"/>
          <w:color w:val="008000"/>
          <w:sz w:val="20"/>
          <w:szCs w:val="20"/>
        </w:rPr>
      </w:pPr>
      <w:proofErr w:type="gramStart"/>
      <w:r w:rsidRPr="006B7701">
        <w:rPr>
          <w:rFonts w:ascii="Consolas" w:hAnsi="Consolas"/>
          <w:color w:val="008000"/>
          <w:sz w:val="20"/>
          <w:szCs w:val="20"/>
        </w:rPr>
        <w:t>psi</w:t>
      </w:r>
      <w:proofErr w:type="gramEnd"/>
      <w:r w:rsidRPr="006B7701">
        <w:rPr>
          <w:rFonts w:ascii="Consolas" w:hAnsi="Consolas"/>
          <w:color w:val="008000"/>
          <w:sz w:val="20"/>
          <w:szCs w:val="20"/>
        </w:rPr>
        <w:t xml:space="preserve"> :  rank-2 array('d') with bounds (m + 2,n + 2)</w:t>
      </w:r>
    </w:p>
    <w:p w14:paraId="4452B0F0" w14:textId="77777777" w:rsidR="00F875F0" w:rsidRPr="006B7701" w:rsidRDefault="00F875F0" w:rsidP="00F875F0">
      <w:pPr>
        <w:rPr>
          <w:rFonts w:ascii="Consolas" w:hAnsi="Consolas"/>
          <w:color w:val="008000"/>
          <w:sz w:val="20"/>
          <w:szCs w:val="20"/>
        </w:rPr>
      </w:pPr>
    </w:p>
    <w:p w14:paraId="335AB244" w14:textId="77777777" w:rsidR="00F875F0" w:rsidRPr="006B7701" w:rsidRDefault="00F875F0" w:rsidP="00F875F0">
      <w:pPr>
        <w:rPr>
          <w:rFonts w:ascii="Consolas" w:hAnsi="Consolas"/>
          <w:color w:val="008000"/>
          <w:sz w:val="20"/>
          <w:szCs w:val="20"/>
        </w:rPr>
      </w:pPr>
      <w:r w:rsidRPr="006B7701">
        <w:rPr>
          <w:rFonts w:ascii="Consolas" w:hAnsi="Consolas"/>
          <w:color w:val="008000"/>
          <w:sz w:val="20"/>
          <w:szCs w:val="20"/>
        </w:rPr>
        <w:t>Other Parameters</w:t>
      </w:r>
    </w:p>
    <w:p w14:paraId="3975B4B1" w14:textId="77777777" w:rsidR="00F875F0" w:rsidRPr="006B7701" w:rsidRDefault="00F875F0" w:rsidP="00F875F0">
      <w:pPr>
        <w:rPr>
          <w:rFonts w:ascii="Consolas" w:hAnsi="Consolas"/>
          <w:color w:val="008000"/>
          <w:sz w:val="20"/>
          <w:szCs w:val="20"/>
        </w:rPr>
      </w:pPr>
      <w:r w:rsidRPr="006B7701">
        <w:rPr>
          <w:rFonts w:ascii="Consolas" w:hAnsi="Consolas"/>
          <w:color w:val="008000"/>
          <w:sz w:val="20"/>
          <w:szCs w:val="20"/>
        </w:rPr>
        <w:t>----------------</w:t>
      </w:r>
    </w:p>
    <w:p w14:paraId="73A1C9E8" w14:textId="77777777" w:rsidR="00F875F0" w:rsidRPr="006B7701" w:rsidRDefault="00F875F0" w:rsidP="00F875F0">
      <w:pPr>
        <w:rPr>
          <w:rFonts w:ascii="Consolas" w:hAnsi="Consolas"/>
          <w:color w:val="008000"/>
          <w:sz w:val="20"/>
          <w:szCs w:val="20"/>
        </w:rPr>
      </w:pPr>
      <w:proofErr w:type="gramStart"/>
      <w:r w:rsidRPr="006B7701">
        <w:rPr>
          <w:rFonts w:ascii="Consolas" w:hAnsi="Consolas"/>
          <w:color w:val="008000"/>
          <w:sz w:val="20"/>
          <w:szCs w:val="20"/>
        </w:rPr>
        <w:t>m</w:t>
      </w:r>
      <w:proofErr w:type="gramEnd"/>
      <w:r w:rsidRPr="006B7701">
        <w:rPr>
          <w:rFonts w:ascii="Consolas" w:hAnsi="Consolas"/>
          <w:color w:val="008000"/>
          <w:sz w:val="20"/>
          <w:szCs w:val="20"/>
        </w:rPr>
        <w:t xml:space="preserve"> : input </w:t>
      </w:r>
      <w:proofErr w:type="spellStart"/>
      <w:r w:rsidRPr="006B7701">
        <w:rPr>
          <w:rFonts w:ascii="Consolas" w:hAnsi="Consolas"/>
          <w:color w:val="008000"/>
          <w:sz w:val="20"/>
          <w:szCs w:val="20"/>
        </w:rPr>
        <w:t>int</w:t>
      </w:r>
      <w:proofErr w:type="spellEnd"/>
      <w:r w:rsidRPr="006B7701">
        <w:rPr>
          <w:rFonts w:ascii="Consolas" w:hAnsi="Consolas"/>
          <w:color w:val="008000"/>
          <w:sz w:val="20"/>
          <w:szCs w:val="20"/>
        </w:rPr>
        <w:t>, optional</w:t>
      </w:r>
    </w:p>
    <w:p w14:paraId="20CBC0CB" w14:textId="77777777" w:rsidR="00F875F0" w:rsidRPr="006B7701" w:rsidRDefault="00F875F0" w:rsidP="00F875F0">
      <w:pPr>
        <w:rPr>
          <w:rFonts w:ascii="Consolas" w:hAnsi="Consolas"/>
          <w:color w:val="008000"/>
          <w:sz w:val="20"/>
          <w:szCs w:val="20"/>
        </w:rPr>
      </w:pPr>
      <w:r w:rsidRPr="006B7701">
        <w:rPr>
          <w:rFonts w:ascii="Consolas" w:hAnsi="Consolas"/>
          <w:color w:val="008000"/>
          <w:sz w:val="20"/>
          <w:szCs w:val="20"/>
        </w:rPr>
        <w:t xml:space="preserve">    Default: (</w:t>
      </w:r>
      <w:proofErr w:type="gramStart"/>
      <w:r w:rsidRPr="006B7701">
        <w:rPr>
          <w:rFonts w:ascii="Consolas" w:hAnsi="Consolas"/>
          <w:color w:val="008000"/>
          <w:sz w:val="20"/>
          <w:szCs w:val="20"/>
        </w:rPr>
        <w:t>shape(</w:t>
      </w:r>
      <w:proofErr w:type="gramEnd"/>
      <w:r w:rsidRPr="006B7701">
        <w:rPr>
          <w:rFonts w:ascii="Consolas" w:hAnsi="Consolas"/>
          <w:color w:val="008000"/>
          <w:sz w:val="20"/>
          <w:szCs w:val="20"/>
        </w:rPr>
        <w:t>psi,0)-2)</w:t>
      </w:r>
    </w:p>
    <w:p w14:paraId="43AFFACC" w14:textId="77777777" w:rsidR="00F875F0" w:rsidRPr="006B7701" w:rsidRDefault="00F875F0" w:rsidP="00F875F0">
      <w:pPr>
        <w:rPr>
          <w:rFonts w:ascii="Consolas" w:hAnsi="Consolas"/>
          <w:color w:val="008000"/>
          <w:sz w:val="20"/>
          <w:szCs w:val="20"/>
        </w:rPr>
      </w:pPr>
      <w:proofErr w:type="gramStart"/>
      <w:r w:rsidRPr="006B7701">
        <w:rPr>
          <w:rFonts w:ascii="Consolas" w:hAnsi="Consolas"/>
          <w:color w:val="008000"/>
          <w:sz w:val="20"/>
          <w:szCs w:val="20"/>
        </w:rPr>
        <w:t>n</w:t>
      </w:r>
      <w:proofErr w:type="gramEnd"/>
      <w:r w:rsidRPr="006B7701">
        <w:rPr>
          <w:rFonts w:ascii="Consolas" w:hAnsi="Consolas"/>
          <w:color w:val="008000"/>
          <w:sz w:val="20"/>
          <w:szCs w:val="20"/>
        </w:rPr>
        <w:t xml:space="preserve"> : input </w:t>
      </w:r>
      <w:proofErr w:type="spellStart"/>
      <w:r w:rsidRPr="006B7701">
        <w:rPr>
          <w:rFonts w:ascii="Consolas" w:hAnsi="Consolas"/>
          <w:color w:val="008000"/>
          <w:sz w:val="20"/>
          <w:szCs w:val="20"/>
        </w:rPr>
        <w:t>int</w:t>
      </w:r>
      <w:proofErr w:type="spellEnd"/>
      <w:r w:rsidRPr="006B7701">
        <w:rPr>
          <w:rFonts w:ascii="Consolas" w:hAnsi="Consolas"/>
          <w:color w:val="008000"/>
          <w:sz w:val="20"/>
          <w:szCs w:val="20"/>
        </w:rPr>
        <w:t>, optional</w:t>
      </w:r>
    </w:p>
    <w:p w14:paraId="51352FC9" w14:textId="77777777" w:rsidR="00F875F0" w:rsidRPr="006B7701" w:rsidRDefault="00F875F0" w:rsidP="00F875F0">
      <w:pPr>
        <w:rPr>
          <w:rFonts w:ascii="Consolas" w:hAnsi="Consolas"/>
          <w:color w:val="008000"/>
          <w:sz w:val="20"/>
          <w:szCs w:val="20"/>
        </w:rPr>
      </w:pPr>
      <w:r w:rsidRPr="006B7701">
        <w:rPr>
          <w:rFonts w:ascii="Consolas" w:hAnsi="Consolas"/>
          <w:color w:val="008000"/>
          <w:sz w:val="20"/>
          <w:szCs w:val="20"/>
        </w:rPr>
        <w:t xml:space="preserve">    Default: (</w:t>
      </w:r>
      <w:proofErr w:type="gramStart"/>
      <w:r w:rsidRPr="006B7701">
        <w:rPr>
          <w:rFonts w:ascii="Consolas" w:hAnsi="Consolas"/>
          <w:color w:val="008000"/>
          <w:sz w:val="20"/>
          <w:szCs w:val="20"/>
        </w:rPr>
        <w:t>shape(</w:t>
      </w:r>
      <w:proofErr w:type="gramEnd"/>
      <w:r w:rsidRPr="006B7701">
        <w:rPr>
          <w:rFonts w:ascii="Consolas" w:hAnsi="Consolas"/>
          <w:color w:val="008000"/>
          <w:sz w:val="20"/>
          <w:szCs w:val="20"/>
        </w:rPr>
        <w:t>psi,1)-2)</w:t>
      </w:r>
    </w:p>
    <w:p w14:paraId="00771D65" w14:textId="77777777" w:rsidR="00F875F0" w:rsidRPr="00F875F0" w:rsidRDefault="00F875F0" w:rsidP="00F875F0"/>
    <w:p w14:paraId="3448BA7E" w14:textId="1EE7F6C9" w:rsidR="00047399" w:rsidRDefault="00F875F0" w:rsidP="00047399">
      <w:r>
        <w:t xml:space="preserve">As you can see, the calling sequence from Python differs from the argument sequence specified in the Fortran code. The two arguments </w:t>
      </w:r>
      <w:r w:rsidRPr="00927FE2">
        <w:rPr>
          <w:rFonts w:ascii="Consolas" w:hAnsi="Consolas"/>
        </w:rPr>
        <w:t>m</w:t>
      </w:r>
      <w:r>
        <w:t xml:space="preserve"> and </w:t>
      </w:r>
      <w:r w:rsidRPr="00927FE2">
        <w:rPr>
          <w:rFonts w:ascii="Consolas" w:hAnsi="Consolas"/>
        </w:rPr>
        <w:t>n</w:t>
      </w:r>
      <w:r>
        <w:t xml:space="preserve"> are not required when calling from Python. </w:t>
      </w:r>
      <w:proofErr w:type="gramStart"/>
      <w:r w:rsidR="00927FE2">
        <w:t>f</w:t>
      </w:r>
      <w:r>
        <w:t>2py</w:t>
      </w:r>
      <w:proofErr w:type="gramEnd"/>
      <w:r>
        <w:t xml:space="preserve"> has realized that these variables are related to the dimensions of the psi array. The interface wrapper knows how to extract these values from the </w:t>
      </w:r>
      <w:proofErr w:type="spellStart"/>
      <w:r>
        <w:t>numpy</w:t>
      </w:r>
      <w:proofErr w:type="spellEnd"/>
      <w:r>
        <w:t xml:space="preserve"> array in Python so you can just call the function with:</w:t>
      </w:r>
    </w:p>
    <w:p w14:paraId="61D34B0E" w14:textId="77777777" w:rsidR="00F875F0" w:rsidRDefault="00F875F0" w:rsidP="00047399"/>
    <w:p w14:paraId="6C9242F4" w14:textId="7833F593" w:rsidR="00F875F0" w:rsidRPr="00F875F0" w:rsidRDefault="00F875F0" w:rsidP="00047399">
      <w:pPr>
        <w:rPr>
          <w:rFonts w:ascii="Consolas" w:hAnsi="Consolas"/>
          <w:color w:val="008000"/>
        </w:rPr>
      </w:pPr>
      <w:proofErr w:type="gramStart"/>
      <w:r w:rsidRPr="00F875F0">
        <w:rPr>
          <w:rFonts w:ascii="Consolas" w:hAnsi="Consolas"/>
          <w:color w:val="008000"/>
        </w:rPr>
        <w:t>from</w:t>
      </w:r>
      <w:proofErr w:type="gramEnd"/>
      <w:r w:rsidRPr="00F875F0">
        <w:rPr>
          <w:rFonts w:ascii="Consolas" w:hAnsi="Consolas"/>
          <w:color w:val="008000"/>
        </w:rPr>
        <w:t xml:space="preserve"> Jacobi import Jacobi</w:t>
      </w:r>
    </w:p>
    <w:p w14:paraId="24693118" w14:textId="305AA23A" w:rsidR="00F875F0" w:rsidRPr="00F875F0" w:rsidRDefault="00F875F0" w:rsidP="00047399">
      <w:pPr>
        <w:rPr>
          <w:rFonts w:ascii="Consolas" w:hAnsi="Consolas"/>
          <w:color w:val="008000"/>
        </w:rPr>
      </w:pPr>
      <w:proofErr w:type="spellStart"/>
      <w:proofErr w:type="gramStart"/>
      <w:r w:rsidRPr="00F875F0">
        <w:rPr>
          <w:rFonts w:ascii="Consolas" w:hAnsi="Consolas"/>
          <w:color w:val="008000"/>
        </w:rPr>
        <w:t>jacobi</w:t>
      </w:r>
      <w:proofErr w:type="spellEnd"/>
      <w:proofErr w:type="gramEnd"/>
      <w:r w:rsidRPr="00F875F0">
        <w:rPr>
          <w:rFonts w:ascii="Consolas" w:hAnsi="Consolas"/>
          <w:color w:val="008000"/>
        </w:rPr>
        <w:t>(niter, psi)</w:t>
      </w:r>
    </w:p>
    <w:p w14:paraId="7F211C6C" w14:textId="77777777" w:rsidR="00047399" w:rsidRDefault="00047399"/>
    <w:p w14:paraId="200E674F" w14:textId="047AECDD" w:rsidR="00F875F0" w:rsidRDefault="00927FE2">
      <w:r>
        <w:t xml:space="preserve">This means that </w:t>
      </w:r>
      <w:r w:rsidR="00F875F0">
        <w:t xml:space="preserve">this version should be directly compatible with the </w:t>
      </w:r>
      <w:proofErr w:type="spellStart"/>
      <w:r w:rsidR="00F875F0">
        <w:t>numpy</w:t>
      </w:r>
      <w:proofErr w:type="spellEnd"/>
      <w:r w:rsidR="00F875F0">
        <w:t xml:space="preserve"> version (as the calling sequence is the same) of </w:t>
      </w:r>
      <w:r w:rsidR="00F875F0" w:rsidRPr="00F875F0">
        <w:rPr>
          <w:rFonts w:ascii="Consolas" w:hAnsi="Consolas"/>
        </w:rPr>
        <w:t>cfd.py</w:t>
      </w:r>
      <w:r w:rsidR="00F875F0">
        <w:t xml:space="preserve"> – all you need to do is replace the file </w:t>
      </w:r>
      <w:r w:rsidR="00F875F0">
        <w:rPr>
          <w:rFonts w:ascii="Consolas" w:hAnsi="Consolas"/>
        </w:rPr>
        <w:t>j</w:t>
      </w:r>
      <w:r w:rsidR="00F875F0" w:rsidRPr="00F875F0">
        <w:rPr>
          <w:rFonts w:ascii="Consolas" w:hAnsi="Consolas"/>
        </w:rPr>
        <w:t>acobi.py</w:t>
      </w:r>
      <w:r w:rsidR="00F875F0">
        <w:t xml:space="preserve"> with </w:t>
      </w:r>
      <w:r w:rsidR="00F875F0">
        <w:rPr>
          <w:rFonts w:ascii="Consolas" w:hAnsi="Consolas"/>
        </w:rPr>
        <w:t>j</w:t>
      </w:r>
      <w:r w:rsidR="00F875F0" w:rsidRPr="00F875F0">
        <w:rPr>
          <w:rFonts w:ascii="Consolas" w:hAnsi="Consolas"/>
        </w:rPr>
        <w:t>acobi.so.</w:t>
      </w:r>
    </w:p>
    <w:p w14:paraId="68724E2D" w14:textId="77777777" w:rsidR="00F875F0" w:rsidRDefault="00F875F0"/>
    <w:p w14:paraId="07C78FD0" w14:textId="18EDF2E1" w:rsidR="00927FE2" w:rsidRDefault="00F875F0">
      <w:r>
        <w:t xml:space="preserve">If you have a Fortran compiler you should test the performance of the Fortran version against the pure Python lists and </w:t>
      </w:r>
      <w:proofErr w:type="spellStart"/>
      <w:r>
        <w:t>numpy</w:t>
      </w:r>
      <w:proofErr w:type="spellEnd"/>
      <w:r>
        <w:t xml:space="preserve"> versions of the code.</w:t>
      </w:r>
    </w:p>
    <w:p w14:paraId="6754AC29" w14:textId="408712ED" w:rsidR="00927FE2" w:rsidRPr="00B315A3" w:rsidRDefault="00927FE2" w:rsidP="00927FE2">
      <w:pPr>
        <w:pStyle w:val="Heading3"/>
      </w:pPr>
      <w:r>
        <w:t>Calling C from Python</w:t>
      </w:r>
    </w:p>
    <w:p w14:paraId="0DE4C5AE" w14:textId="01A298C5" w:rsidR="00927FE2" w:rsidRDefault="00927FE2"/>
    <w:p w14:paraId="7B8B60F9" w14:textId="7C5C00F7" w:rsidR="00927FE2" w:rsidRDefault="00927FE2">
      <w:r>
        <w:t>Calling C from Python is slightly more complicated. Perhaps surprisingly, the simplest way to set this up is to use f2py to generate the dynamic library as we did for Fortran above. The additional complications are:</w:t>
      </w:r>
    </w:p>
    <w:p w14:paraId="52965534" w14:textId="77777777" w:rsidR="00927FE2" w:rsidRDefault="00927FE2"/>
    <w:p w14:paraId="2D143C5A" w14:textId="1D9AB173" w:rsidR="00927FE2" w:rsidRDefault="00927FE2" w:rsidP="00927FE2">
      <w:pPr>
        <w:pStyle w:val="ListParagraph"/>
        <w:numPr>
          <w:ilvl w:val="0"/>
          <w:numId w:val="7"/>
        </w:numPr>
      </w:pPr>
      <w:r>
        <w:t xml:space="preserve">You will need to generate the </w:t>
      </w:r>
      <w:proofErr w:type="spellStart"/>
      <w:r>
        <w:t>Jacobi.pyf</w:t>
      </w:r>
      <w:proofErr w:type="spellEnd"/>
      <w:r>
        <w:t xml:space="preserve"> signature file by hand as f2py cannot </w:t>
      </w:r>
      <w:proofErr w:type="spellStart"/>
      <w:r>
        <w:t>analyse</w:t>
      </w:r>
      <w:proofErr w:type="spellEnd"/>
      <w:r>
        <w:t xml:space="preserve"> the C code to extract the argument types and data dependencies. (This is much simpler in this example as we can use the signature generated for the Fortran version above as a starting point.)</w:t>
      </w:r>
    </w:p>
    <w:p w14:paraId="4DCF0A21" w14:textId="0919EF98" w:rsidR="00927FE2" w:rsidRDefault="00927FE2" w:rsidP="00927FE2">
      <w:pPr>
        <w:pStyle w:val="ListParagraph"/>
        <w:numPr>
          <w:ilvl w:val="0"/>
          <w:numId w:val="7"/>
        </w:numPr>
      </w:pPr>
      <w:r>
        <w:t>The interface does not support multidimensional C arrays so all arrays will arrive in the C code as 1D arrays. You will need to compute the corr</w:t>
      </w:r>
      <w:r w:rsidR="00144F5F">
        <w:t>e</w:t>
      </w:r>
      <w:r>
        <w:t>ct indexing to get the correct array element.</w:t>
      </w:r>
    </w:p>
    <w:p w14:paraId="3499F1CB" w14:textId="77777777" w:rsidR="00927FE2" w:rsidRDefault="00927FE2" w:rsidP="00927FE2"/>
    <w:p w14:paraId="10DDD30A" w14:textId="0F5CAA12" w:rsidR="00927FE2" w:rsidRDefault="00927FE2" w:rsidP="00927FE2">
      <w:r>
        <w:t>The C version of the Jacobi function is shown below. Note that psi is a 1D array in the routine and we calculate the indices required from knowledge of the ordering of C array elements.</w:t>
      </w:r>
    </w:p>
    <w:p w14:paraId="4A1B2B65" w14:textId="77777777" w:rsidR="00927FE2" w:rsidRDefault="00927FE2" w:rsidP="00927FE2"/>
    <w:p w14:paraId="2A90999F"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
    <w:p w14:paraId="08622B3A"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 Jacobi iteration</w:t>
      </w:r>
    </w:p>
    <w:p w14:paraId="392107F8"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
    <w:p w14:paraId="433B7BE7" w14:textId="77777777" w:rsidR="006B7701" w:rsidRPr="006B7701" w:rsidRDefault="006B7701" w:rsidP="006B7701">
      <w:pPr>
        <w:rPr>
          <w:rFonts w:ascii="Consolas" w:hAnsi="Consolas"/>
          <w:color w:val="008000"/>
          <w:sz w:val="20"/>
          <w:szCs w:val="20"/>
        </w:rPr>
      </w:pPr>
      <w:proofErr w:type="gramStart"/>
      <w:r w:rsidRPr="006B7701">
        <w:rPr>
          <w:rFonts w:ascii="Consolas" w:hAnsi="Consolas"/>
          <w:color w:val="008000"/>
          <w:sz w:val="20"/>
          <w:szCs w:val="20"/>
        </w:rPr>
        <w:t>void</w:t>
      </w:r>
      <w:proofErr w:type="gramEnd"/>
      <w:r w:rsidRPr="006B7701">
        <w:rPr>
          <w:rFonts w:ascii="Consolas" w:hAnsi="Consolas"/>
          <w:color w:val="008000"/>
          <w:sz w:val="20"/>
          <w:szCs w:val="20"/>
        </w:rPr>
        <w:t xml:space="preserve"> </w:t>
      </w:r>
      <w:proofErr w:type="spellStart"/>
      <w:r w:rsidRPr="006B7701">
        <w:rPr>
          <w:rFonts w:ascii="Consolas" w:hAnsi="Consolas"/>
          <w:color w:val="008000"/>
          <w:sz w:val="20"/>
          <w:szCs w:val="20"/>
        </w:rPr>
        <w:t>jacobi</w:t>
      </w:r>
      <w:proofErr w:type="spellEnd"/>
      <w:r w:rsidRPr="006B7701">
        <w:rPr>
          <w:rFonts w:ascii="Consolas" w:hAnsi="Consolas"/>
          <w:color w:val="008000"/>
          <w:sz w:val="20"/>
          <w:szCs w:val="20"/>
        </w:rPr>
        <w:t>(</w:t>
      </w:r>
      <w:proofErr w:type="spellStart"/>
      <w:r w:rsidRPr="006B7701">
        <w:rPr>
          <w:rFonts w:ascii="Consolas" w:hAnsi="Consolas"/>
          <w:color w:val="008000"/>
          <w:sz w:val="20"/>
          <w:szCs w:val="20"/>
        </w:rPr>
        <w:t>int</w:t>
      </w:r>
      <w:proofErr w:type="spellEnd"/>
      <w:r w:rsidRPr="006B7701">
        <w:rPr>
          <w:rFonts w:ascii="Consolas" w:hAnsi="Consolas"/>
          <w:color w:val="008000"/>
          <w:sz w:val="20"/>
          <w:szCs w:val="20"/>
        </w:rPr>
        <w:t xml:space="preserve"> m, </w:t>
      </w:r>
      <w:proofErr w:type="spellStart"/>
      <w:r w:rsidRPr="006B7701">
        <w:rPr>
          <w:rFonts w:ascii="Consolas" w:hAnsi="Consolas"/>
          <w:color w:val="008000"/>
          <w:sz w:val="20"/>
          <w:szCs w:val="20"/>
        </w:rPr>
        <w:t>int</w:t>
      </w:r>
      <w:proofErr w:type="spellEnd"/>
      <w:r w:rsidRPr="006B7701">
        <w:rPr>
          <w:rFonts w:ascii="Consolas" w:hAnsi="Consolas"/>
          <w:color w:val="008000"/>
          <w:sz w:val="20"/>
          <w:szCs w:val="20"/>
        </w:rPr>
        <w:t xml:space="preserve"> n, </w:t>
      </w:r>
      <w:proofErr w:type="spellStart"/>
      <w:r w:rsidRPr="006B7701">
        <w:rPr>
          <w:rFonts w:ascii="Consolas" w:hAnsi="Consolas"/>
          <w:color w:val="008000"/>
          <w:sz w:val="20"/>
          <w:szCs w:val="20"/>
        </w:rPr>
        <w:t>int</w:t>
      </w:r>
      <w:proofErr w:type="spellEnd"/>
      <w:r w:rsidRPr="006B7701">
        <w:rPr>
          <w:rFonts w:ascii="Consolas" w:hAnsi="Consolas"/>
          <w:color w:val="008000"/>
          <w:sz w:val="20"/>
          <w:szCs w:val="20"/>
        </w:rPr>
        <w:t xml:space="preserve"> niter, double *psi)</w:t>
      </w:r>
    </w:p>
    <w:p w14:paraId="5C0D1958"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w:t>
      </w:r>
    </w:p>
    <w:p w14:paraId="7D92294B" w14:textId="77777777" w:rsidR="006B7701" w:rsidRPr="006B7701" w:rsidRDefault="006B7701" w:rsidP="006B7701">
      <w:pPr>
        <w:rPr>
          <w:rFonts w:ascii="Consolas" w:hAnsi="Consolas"/>
          <w:color w:val="008000"/>
          <w:sz w:val="20"/>
          <w:szCs w:val="20"/>
        </w:rPr>
      </w:pPr>
    </w:p>
    <w:p w14:paraId="6B472AC3"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 Local variables</w:t>
      </w:r>
    </w:p>
    <w:p w14:paraId="2440793F"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spellStart"/>
      <w:proofErr w:type="gramStart"/>
      <w:r w:rsidRPr="006B7701">
        <w:rPr>
          <w:rFonts w:ascii="Consolas" w:hAnsi="Consolas"/>
          <w:color w:val="008000"/>
          <w:sz w:val="20"/>
          <w:szCs w:val="20"/>
        </w:rPr>
        <w:t>int</w:t>
      </w:r>
      <w:proofErr w:type="spellEnd"/>
      <w:proofErr w:type="gramEnd"/>
      <w:r w:rsidRPr="006B7701">
        <w:rPr>
          <w:rFonts w:ascii="Consolas" w:hAnsi="Consolas"/>
          <w:color w:val="008000"/>
          <w:sz w:val="20"/>
          <w:szCs w:val="20"/>
        </w:rPr>
        <w:t xml:space="preserve"> </w:t>
      </w:r>
      <w:proofErr w:type="spellStart"/>
      <w:r w:rsidRPr="006B7701">
        <w:rPr>
          <w:rFonts w:ascii="Consolas" w:hAnsi="Consolas"/>
          <w:color w:val="008000"/>
          <w:sz w:val="20"/>
          <w:szCs w:val="20"/>
        </w:rPr>
        <w:t>i</w:t>
      </w:r>
      <w:proofErr w:type="spellEnd"/>
      <w:r w:rsidRPr="006B7701">
        <w:rPr>
          <w:rFonts w:ascii="Consolas" w:hAnsi="Consolas"/>
          <w:color w:val="008000"/>
          <w:sz w:val="20"/>
          <w:szCs w:val="20"/>
        </w:rPr>
        <w:t xml:space="preserve">, j, </w:t>
      </w:r>
      <w:proofErr w:type="spellStart"/>
      <w:r w:rsidRPr="006B7701">
        <w:rPr>
          <w:rFonts w:ascii="Consolas" w:hAnsi="Consolas"/>
          <w:color w:val="008000"/>
          <w:sz w:val="20"/>
          <w:szCs w:val="20"/>
        </w:rPr>
        <w:t>iter</w:t>
      </w:r>
      <w:proofErr w:type="spellEnd"/>
      <w:r w:rsidRPr="006B7701">
        <w:rPr>
          <w:rFonts w:ascii="Consolas" w:hAnsi="Consolas"/>
          <w:color w:val="008000"/>
          <w:sz w:val="20"/>
          <w:szCs w:val="20"/>
        </w:rPr>
        <w:t>;</w:t>
      </w:r>
    </w:p>
    <w:p w14:paraId="587829D8"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spellStart"/>
      <w:proofErr w:type="gramStart"/>
      <w:r w:rsidRPr="006B7701">
        <w:rPr>
          <w:rFonts w:ascii="Consolas" w:hAnsi="Consolas"/>
          <w:color w:val="008000"/>
          <w:sz w:val="20"/>
          <w:szCs w:val="20"/>
        </w:rPr>
        <w:t>int</w:t>
      </w:r>
      <w:proofErr w:type="spellEnd"/>
      <w:proofErr w:type="gramEnd"/>
      <w:r w:rsidRPr="006B7701">
        <w:rPr>
          <w:rFonts w:ascii="Consolas" w:hAnsi="Consolas"/>
          <w:color w:val="008000"/>
          <w:sz w:val="20"/>
          <w:szCs w:val="20"/>
        </w:rPr>
        <w:t xml:space="preserve"> </w:t>
      </w:r>
      <w:proofErr w:type="spellStart"/>
      <w:r w:rsidRPr="006B7701">
        <w:rPr>
          <w:rFonts w:ascii="Consolas" w:hAnsi="Consolas"/>
          <w:color w:val="008000"/>
          <w:sz w:val="20"/>
          <w:szCs w:val="20"/>
        </w:rPr>
        <w:t>idx</w:t>
      </w:r>
      <w:proofErr w:type="spellEnd"/>
      <w:r w:rsidRPr="006B7701">
        <w:rPr>
          <w:rFonts w:ascii="Consolas" w:hAnsi="Consolas"/>
          <w:color w:val="008000"/>
          <w:sz w:val="20"/>
          <w:szCs w:val="20"/>
        </w:rPr>
        <w:t xml:space="preserve">, </w:t>
      </w:r>
      <w:proofErr w:type="spellStart"/>
      <w:r w:rsidRPr="006B7701">
        <w:rPr>
          <w:rFonts w:ascii="Consolas" w:hAnsi="Consolas"/>
          <w:color w:val="008000"/>
          <w:sz w:val="20"/>
          <w:szCs w:val="20"/>
        </w:rPr>
        <w:t>jdx</w:t>
      </w:r>
      <w:proofErr w:type="spellEnd"/>
      <w:r w:rsidRPr="006B7701">
        <w:rPr>
          <w:rFonts w:ascii="Consolas" w:hAnsi="Consolas"/>
          <w:color w:val="008000"/>
          <w:sz w:val="20"/>
          <w:szCs w:val="20"/>
        </w:rPr>
        <w:t>, im1, ip1;</w:t>
      </w:r>
    </w:p>
    <w:p w14:paraId="14EA3A02"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double</w:t>
      </w:r>
      <w:proofErr w:type="gramEnd"/>
      <w:r w:rsidRPr="006B7701">
        <w:rPr>
          <w:rFonts w:ascii="Consolas" w:hAnsi="Consolas"/>
          <w:color w:val="008000"/>
          <w:sz w:val="20"/>
          <w:szCs w:val="20"/>
        </w:rPr>
        <w:t xml:space="preserve"> </w:t>
      </w:r>
      <w:proofErr w:type="spellStart"/>
      <w:r w:rsidRPr="006B7701">
        <w:rPr>
          <w:rFonts w:ascii="Consolas" w:hAnsi="Consolas"/>
          <w:color w:val="008000"/>
          <w:sz w:val="20"/>
          <w:szCs w:val="20"/>
        </w:rPr>
        <w:t>tmp</w:t>
      </w:r>
      <w:proofErr w:type="spellEnd"/>
      <w:r w:rsidRPr="006B7701">
        <w:rPr>
          <w:rFonts w:ascii="Consolas" w:hAnsi="Consolas"/>
          <w:color w:val="008000"/>
          <w:sz w:val="20"/>
          <w:szCs w:val="20"/>
        </w:rPr>
        <w:t>[(m+2)*(n+2)];</w:t>
      </w:r>
    </w:p>
    <w:p w14:paraId="78C01FD6"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
    <w:p w14:paraId="7D924F06"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 Zero the </w:t>
      </w:r>
      <w:proofErr w:type="spellStart"/>
      <w:r w:rsidRPr="006B7701">
        <w:rPr>
          <w:rFonts w:ascii="Consolas" w:hAnsi="Consolas"/>
          <w:color w:val="008000"/>
          <w:sz w:val="20"/>
          <w:szCs w:val="20"/>
        </w:rPr>
        <w:t>tmp</w:t>
      </w:r>
      <w:proofErr w:type="spellEnd"/>
      <w:r w:rsidRPr="006B7701">
        <w:rPr>
          <w:rFonts w:ascii="Consolas" w:hAnsi="Consolas"/>
          <w:color w:val="008000"/>
          <w:sz w:val="20"/>
          <w:szCs w:val="20"/>
        </w:rPr>
        <w:t xml:space="preserve"> array</w:t>
      </w:r>
    </w:p>
    <w:p w14:paraId="70EE83CD"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for</w:t>
      </w:r>
      <w:proofErr w:type="gramEnd"/>
      <w:r w:rsidRPr="006B7701">
        <w:rPr>
          <w:rFonts w:ascii="Consolas" w:hAnsi="Consolas"/>
          <w:color w:val="008000"/>
          <w:sz w:val="20"/>
          <w:szCs w:val="20"/>
        </w:rPr>
        <w:t xml:space="preserve"> ( </w:t>
      </w:r>
      <w:proofErr w:type="spellStart"/>
      <w:r w:rsidRPr="006B7701">
        <w:rPr>
          <w:rFonts w:ascii="Consolas" w:hAnsi="Consolas"/>
          <w:color w:val="008000"/>
          <w:sz w:val="20"/>
          <w:szCs w:val="20"/>
        </w:rPr>
        <w:t>i</w:t>
      </w:r>
      <w:proofErr w:type="spellEnd"/>
      <w:r w:rsidRPr="006B7701">
        <w:rPr>
          <w:rFonts w:ascii="Consolas" w:hAnsi="Consolas"/>
          <w:color w:val="008000"/>
          <w:sz w:val="20"/>
          <w:szCs w:val="20"/>
        </w:rPr>
        <w:t xml:space="preserve">=0; </w:t>
      </w:r>
      <w:proofErr w:type="spellStart"/>
      <w:r w:rsidRPr="006B7701">
        <w:rPr>
          <w:rFonts w:ascii="Consolas" w:hAnsi="Consolas"/>
          <w:color w:val="008000"/>
          <w:sz w:val="20"/>
          <w:szCs w:val="20"/>
        </w:rPr>
        <w:t>i</w:t>
      </w:r>
      <w:proofErr w:type="spellEnd"/>
      <w:r w:rsidRPr="006B7701">
        <w:rPr>
          <w:rFonts w:ascii="Consolas" w:hAnsi="Consolas"/>
          <w:color w:val="008000"/>
          <w:sz w:val="20"/>
          <w:szCs w:val="20"/>
        </w:rPr>
        <w:t xml:space="preserve">&lt;n+2; </w:t>
      </w:r>
      <w:proofErr w:type="spellStart"/>
      <w:r w:rsidRPr="006B7701">
        <w:rPr>
          <w:rFonts w:ascii="Consolas" w:hAnsi="Consolas"/>
          <w:color w:val="008000"/>
          <w:sz w:val="20"/>
          <w:szCs w:val="20"/>
        </w:rPr>
        <w:t>i</w:t>
      </w:r>
      <w:proofErr w:type="spellEnd"/>
      <w:r w:rsidRPr="006B7701">
        <w:rPr>
          <w:rFonts w:ascii="Consolas" w:hAnsi="Consolas"/>
          <w:color w:val="008000"/>
          <w:sz w:val="20"/>
          <w:szCs w:val="20"/>
        </w:rPr>
        <w:t>++)  {</w:t>
      </w:r>
    </w:p>
    <w:p w14:paraId="09433B99"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for</w:t>
      </w:r>
      <w:proofErr w:type="gramEnd"/>
      <w:r w:rsidRPr="006B7701">
        <w:rPr>
          <w:rFonts w:ascii="Consolas" w:hAnsi="Consolas"/>
          <w:color w:val="008000"/>
          <w:sz w:val="20"/>
          <w:szCs w:val="20"/>
        </w:rPr>
        <w:t xml:space="preserve"> ( j=0; j&lt;m+2; j++)  {</w:t>
      </w:r>
    </w:p>
    <w:p w14:paraId="73521440"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 Compute correct index</w:t>
      </w:r>
    </w:p>
    <w:p w14:paraId="2EDFD9E1"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spellStart"/>
      <w:proofErr w:type="gramStart"/>
      <w:r w:rsidRPr="006B7701">
        <w:rPr>
          <w:rFonts w:ascii="Consolas" w:hAnsi="Consolas"/>
          <w:color w:val="008000"/>
          <w:sz w:val="20"/>
          <w:szCs w:val="20"/>
        </w:rPr>
        <w:t>jdx</w:t>
      </w:r>
      <w:proofErr w:type="spellEnd"/>
      <w:proofErr w:type="gramEnd"/>
      <w:r w:rsidRPr="006B7701">
        <w:rPr>
          <w:rFonts w:ascii="Consolas" w:hAnsi="Consolas"/>
          <w:color w:val="008000"/>
          <w:sz w:val="20"/>
          <w:szCs w:val="20"/>
        </w:rPr>
        <w:t xml:space="preserve">  = </w:t>
      </w:r>
      <w:proofErr w:type="spellStart"/>
      <w:r w:rsidRPr="006B7701">
        <w:rPr>
          <w:rFonts w:ascii="Consolas" w:hAnsi="Consolas"/>
          <w:color w:val="008000"/>
          <w:sz w:val="20"/>
          <w:szCs w:val="20"/>
        </w:rPr>
        <w:t>i</w:t>
      </w:r>
      <w:proofErr w:type="spellEnd"/>
      <w:r w:rsidRPr="006B7701">
        <w:rPr>
          <w:rFonts w:ascii="Consolas" w:hAnsi="Consolas"/>
          <w:color w:val="008000"/>
          <w:sz w:val="20"/>
          <w:szCs w:val="20"/>
        </w:rPr>
        <w:t>*(n+2) + j;</w:t>
      </w:r>
    </w:p>
    <w:p w14:paraId="5CB665AD"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spellStart"/>
      <w:proofErr w:type="gramStart"/>
      <w:r w:rsidRPr="006B7701">
        <w:rPr>
          <w:rFonts w:ascii="Consolas" w:hAnsi="Consolas"/>
          <w:color w:val="008000"/>
          <w:sz w:val="20"/>
          <w:szCs w:val="20"/>
        </w:rPr>
        <w:t>tmp</w:t>
      </w:r>
      <w:proofErr w:type="spellEnd"/>
      <w:proofErr w:type="gramEnd"/>
      <w:r w:rsidRPr="006B7701">
        <w:rPr>
          <w:rFonts w:ascii="Consolas" w:hAnsi="Consolas"/>
          <w:color w:val="008000"/>
          <w:sz w:val="20"/>
          <w:szCs w:val="20"/>
        </w:rPr>
        <w:t>[</w:t>
      </w:r>
      <w:proofErr w:type="spellStart"/>
      <w:r w:rsidRPr="006B7701">
        <w:rPr>
          <w:rFonts w:ascii="Consolas" w:hAnsi="Consolas"/>
          <w:color w:val="008000"/>
          <w:sz w:val="20"/>
          <w:szCs w:val="20"/>
        </w:rPr>
        <w:t>jdx</w:t>
      </w:r>
      <w:proofErr w:type="spellEnd"/>
      <w:r w:rsidRPr="006B7701">
        <w:rPr>
          <w:rFonts w:ascii="Consolas" w:hAnsi="Consolas"/>
          <w:color w:val="008000"/>
          <w:sz w:val="20"/>
          <w:szCs w:val="20"/>
        </w:rPr>
        <w:t>] = 0.0;</w:t>
      </w:r>
    </w:p>
    <w:p w14:paraId="5C678EFD"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
    <w:p w14:paraId="0BE56464"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
    <w:p w14:paraId="7A491A0E"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 Jacobi iterations</w:t>
      </w:r>
    </w:p>
    <w:p w14:paraId="61798119"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for</w:t>
      </w:r>
      <w:proofErr w:type="gramEnd"/>
      <w:r w:rsidRPr="006B7701">
        <w:rPr>
          <w:rFonts w:ascii="Consolas" w:hAnsi="Consolas"/>
          <w:color w:val="008000"/>
          <w:sz w:val="20"/>
          <w:szCs w:val="20"/>
        </w:rPr>
        <w:t xml:space="preserve"> (</w:t>
      </w:r>
      <w:proofErr w:type="spellStart"/>
      <w:r w:rsidRPr="006B7701">
        <w:rPr>
          <w:rFonts w:ascii="Consolas" w:hAnsi="Consolas"/>
          <w:color w:val="008000"/>
          <w:sz w:val="20"/>
          <w:szCs w:val="20"/>
        </w:rPr>
        <w:t>iter</w:t>
      </w:r>
      <w:proofErr w:type="spellEnd"/>
      <w:r w:rsidRPr="006B7701">
        <w:rPr>
          <w:rFonts w:ascii="Consolas" w:hAnsi="Consolas"/>
          <w:color w:val="008000"/>
          <w:sz w:val="20"/>
          <w:szCs w:val="20"/>
        </w:rPr>
        <w:t xml:space="preserve">=0; </w:t>
      </w:r>
      <w:proofErr w:type="spellStart"/>
      <w:r w:rsidRPr="006B7701">
        <w:rPr>
          <w:rFonts w:ascii="Consolas" w:hAnsi="Consolas"/>
          <w:color w:val="008000"/>
          <w:sz w:val="20"/>
          <w:szCs w:val="20"/>
        </w:rPr>
        <w:t>iter</w:t>
      </w:r>
      <w:proofErr w:type="spellEnd"/>
      <w:r w:rsidRPr="006B7701">
        <w:rPr>
          <w:rFonts w:ascii="Consolas" w:hAnsi="Consolas"/>
          <w:color w:val="008000"/>
          <w:sz w:val="20"/>
          <w:szCs w:val="20"/>
        </w:rPr>
        <w:t xml:space="preserve">&lt;niter; </w:t>
      </w:r>
      <w:proofErr w:type="spellStart"/>
      <w:r w:rsidRPr="006B7701">
        <w:rPr>
          <w:rFonts w:ascii="Consolas" w:hAnsi="Consolas"/>
          <w:color w:val="008000"/>
          <w:sz w:val="20"/>
          <w:szCs w:val="20"/>
        </w:rPr>
        <w:t>iter</w:t>
      </w:r>
      <w:proofErr w:type="spellEnd"/>
      <w:r w:rsidRPr="006B7701">
        <w:rPr>
          <w:rFonts w:ascii="Consolas" w:hAnsi="Consolas"/>
          <w:color w:val="008000"/>
          <w:sz w:val="20"/>
          <w:szCs w:val="20"/>
        </w:rPr>
        <w:t>++) {</w:t>
      </w:r>
    </w:p>
    <w:p w14:paraId="0D5A7939"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for</w:t>
      </w:r>
      <w:proofErr w:type="gramEnd"/>
      <w:r w:rsidRPr="006B7701">
        <w:rPr>
          <w:rFonts w:ascii="Consolas" w:hAnsi="Consolas"/>
          <w:color w:val="008000"/>
          <w:sz w:val="20"/>
          <w:szCs w:val="20"/>
        </w:rPr>
        <w:t xml:space="preserve"> ( </w:t>
      </w:r>
      <w:proofErr w:type="spellStart"/>
      <w:r w:rsidRPr="006B7701">
        <w:rPr>
          <w:rFonts w:ascii="Consolas" w:hAnsi="Consolas"/>
          <w:color w:val="008000"/>
          <w:sz w:val="20"/>
          <w:szCs w:val="20"/>
        </w:rPr>
        <w:t>i</w:t>
      </w:r>
      <w:proofErr w:type="spellEnd"/>
      <w:r w:rsidRPr="006B7701">
        <w:rPr>
          <w:rFonts w:ascii="Consolas" w:hAnsi="Consolas"/>
          <w:color w:val="008000"/>
          <w:sz w:val="20"/>
          <w:szCs w:val="20"/>
        </w:rPr>
        <w:t xml:space="preserve">=1; </w:t>
      </w:r>
      <w:proofErr w:type="spellStart"/>
      <w:r w:rsidRPr="006B7701">
        <w:rPr>
          <w:rFonts w:ascii="Consolas" w:hAnsi="Consolas"/>
          <w:color w:val="008000"/>
          <w:sz w:val="20"/>
          <w:szCs w:val="20"/>
        </w:rPr>
        <w:t>i</w:t>
      </w:r>
      <w:proofErr w:type="spellEnd"/>
      <w:r w:rsidRPr="006B7701">
        <w:rPr>
          <w:rFonts w:ascii="Consolas" w:hAnsi="Consolas"/>
          <w:color w:val="008000"/>
          <w:sz w:val="20"/>
          <w:szCs w:val="20"/>
        </w:rPr>
        <w:t xml:space="preserve">&lt;n+1; </w:t>
      </w:r>
      <w:proofErr w:type="spellStart"/>
      <w:r w:rsidRPr="006B7701">
        <w:rPr>
          <w:rFonts w:ascii="Consolas" w:hAnsi="Consolas"/>
          <w:color w:val="008000"/>
          <w:sz w:val="20"/>
          <w:szCs w:val="20"/>
        </w:rPr>
        <w:t>i</w:t>
      </w:r>
      <w:proofErr w:type="spellEnd"/>
      <w:r w:rsidRPr="006B7701">
        <w:rPr>
          <w:rFonts w:ascii="Consolas" w:hAnsi="Consolas"/>
          <w:color w:val="008000"/>
          <w:sz w:val="20"/>
          <w:szCs w:val="20"/>
        </w:rPr>
        <w:t>++)  {</w:t>
      </w:r>
    </w:p>
    <w:p w14:paraId="62E92AB7"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for</w:t>
      </w:r>
      <w:proofErr w:type="gramEnd"/>
      <w:r w:rsidRPr="006B7701">
        <w:rPr>
          <w:rFonts w:ascii="Consolas" w:hAnsi="Consolas"/>
          <w:color w:val="008000"/>
          <w:sz w:val="20"/>
          <w:szCs w:val="20"/>
        </w:rPr>
        <w:t xml:space="preserve"> ( j=1; j&lt;m+1; j++)  {</w:t>
      </w:r>
    </w:p>
    <w:p w14:paraId="2618925D"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 Compute correct indices</w:t>
      </w:r>
    </w:p>
    <w:p w14:paraId="17B3B222"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im1</w:t>
      </w:r>
      <w:proofErr w:type="gramEnd"/>
      <w:r w:rsidRPr="006B7701">
        <w:rPr>
          <w:rFonts w:ascii="Consolas" w:hAnsi="Consolas"/>
          <w:color w:val="008000"/>
          <w:sz w:val="20"/>
          <w:szCs w:val="20"/>
        </w:rPr>
        <w:t xml:space="preserve"> = (i-1)*(n+2) + j;</w:t>
      </w:r>
    </w:p>
    <w:p w14:paraId="63C58C9B"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ip1</w:t>
      </w:r>
      <w:proofErr w:type="gramEnd"/>
      <w:r w:rsidRPr="006B7701">
        <w:rPr>
          <w:rFonts w:ascii="Consolas" w:hAnsi="Consolas"/>
          <w:color w:val="008000"/>
          <w:sz w:val="20"/>
          <w:szCs w:val="20"/>
        </w:rPr>
        <w:t xml:space="preserve"> = (i+1)*(n+2) + j;</w:t>
      </w:r>
    </w:p>
    <w:p w14:paraId="2CAFF060" w14:textId="2D80BE23"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spellStart"/>
      <w:proofErr w:type="gramStart"/>
      <w:r w:rsidRPr="006B7701">
        <w:rPr>
          <w:rFonts w:ascii="Consolas" w:hAnsi="Consolas"/>
          <w:color w:val="008000"/>
          <w:sz w:val="20"/>
          <w:szCs w:val="20"/>
        </w:rPr>
        <w:t>jdx</w:t>
      </w:r>
      <w:proofErr w:type="spellEnd"/>
      <w:proofErr w:type="gramEnd"/>
      <w:r w:rsidRPr="006B7701">
        <w:rPr>
          <w:rFonts w:ascii="Consolas" w:hAnsi="Consolas"/>
          <w:color w:val="008000"/>
          <w:sz w:val="20"/>
          <w:szCs w:val="20"/>
        </w:rPr>
        <w:t xml:space="preserve"> = </w:t>
      </w:r>
      <w:proofErr w:type="spellStart"/>
      <w:r w:rsidRPr="006B7701">
        <w:rPr>
          <w:rFonts w:ascii="Consolas" w:hAnsi="Consolas"/>
          <w:color w:val="008000"/>
          <w:sz w:val="20"/>
          <w:szCs w:val="20"/>
        </w:rPr>
        <w:t>i</w:t>
      </w:r>
      <w:proofErr w:type="spellEnd"/>
      <w:r w:rsidRPr="006B7701">
        <w:rPr>
          <w:rFonts w:ascii="Consolas" w:hAnsi="Consolas"/>
          <w:color w:val="008000"/>
          <w:sz w:val="20"/>
          <w:szCs w:val="20"/>
        </w:rPr>
        <w:t>*(n+2) + j;</w:t>
      </w:r>
    </w:p>
    <w:p w14:paraId="74A55316" w14:textId="5F6E8211"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spellStart"/>
      <w:proofErr w:type="gramStart"/>
      <w:r w:rsidRPr="006B7701">
        <w:rPr>
          <w:rFonts w:ascii="Consolas" w:hAnsi="Consolas"/>
          <w:color w:val="008000"/>
          <w:sz w:val="20"/>
          <w:szCs w:val="20"/>
        </w:rPr>
        <w:t>tmp</w:t>
      </w:r>
      <w:proofErr w:type="spellEnd"/>
      <w:proofErr w:type="gramEnd"/>
      <w:r w:rsidRPr="006B7701">
        <w:rPr>
          <w:rFonts w:ascii="Consolas" w:hAnsi="Consolas"/>
          <w:color w:val="008000"/>
          <w:sz w:val="20"/>
          <w:szCs w:val="20"/>
        </w:rPr>
        <w:t>[</w:t>
      </w:r>
      <w:proofErr w:type="spellStart"/>
      <w:r w:rsidRPr="006B7701">
        <w:rPr>
          <w:rFonts w:ascii="Consolas" w:hAnsi="Consolas"/>
          <w:color w:val="008000"/>
          <w:sz w:val="20"/>
          <w:szCs w:val="20"/>
        </w:rPr>
        <w:t>jdx</w:t>
      </w:r>
      <w:proofErr w:type="spellEnd"/>
      <w:r w:rsidRPr="006B7701">
        <w:rPr>
          <w:rFonts w:ascii="Consolas" w:hAnsi="Consolas"/>
          <w:color w:val="008000"/>
          <w:sz w:val="20"/>
          <w:szCs w:val="20"/>
        </w:rPr>
        <w:t>] = 0.25 * (psi[jdx-1]+psi[jdx+1]+psi[im1]+psi[ip1]);</w:t>
      </w:r>
    </w:p>
    <w:p w14:paraId="05716663"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
    <w:p w14:paraId="6A718CF3"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
    <w:p w14:paraId="21392DD5"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 Copy inner part of </w:t>
      </w:r>
      <w:proofErr w:type="spellStart"/>
      <w:r w:rsidRPr="006B7701">
        <w:rPr>
          <w:rFonts w:ascii="Consolas" w:hAnsi="Consolas"/>
          <w:color w:val="008000"/>
          <w:sz w:val="20"/>
          <w:szCs w:val="20"/>
        </w:rPr>
        <w:t>tmp</w:t>
      </w:r>
      <w:proofErr w:type="spellEnd"/>
      <w:r w:rsidRPr="006B7701">
        <w:rPr>
          <w:rFonts w:ascii="Consolas" w:hAnsi="Consolas"/>
          <w:color w:val="008000"/>
          <w:sz w:val="20"/>
          <w:szCs w:val="20"/>
        </w:rPr>
        <w:t xml:space="preserve"> to psi</w:t>
      </w:r>
    </w:p>
    <w:p w14:paraId="299FF8E8"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for</w:t>
      </w:r>
      <w:proofErr w:type="gramEnd"/>
      <w:r w:rsidRPr="006B7701">
        <w:rPr>
          <w:rFonts w:ascii="Consolas" w:hAnsi="Consolas"/>
          <w:color w:val="008000"/>
          <w:sz w:val="20"/>
          <w:szCs w:val="20"/>
        </w:rPr>
        <w:t xml:space="preserve"> ( </w:t>
      </w:r>
      <w:proofErr w:type="spellStart"/>
      <w:r w:rsidRPr="006B7701">
        <w:rPr>
          <w:rFonts w:ascii="Consolas" w:hAnsi="Consolas"/>
          <w:color w:val="008000"/>
          <w:sz w:val="20"/>
          <w:szCs w:val="20"/>
        </w:rPr>
        <w:t>i</w:t>
      </w:r>
      <w:proofErr w:type="spellEnd"/>
      <w:r w:rsidRPr="006B7701">
        <w:rPr>
          <w:rFonts w:ascii="Consolas" w:hAnsi="Consolas"/>
          <w:color w:val="008000"/>
          <w:sz w:val="20"/>
          <w:szCs w:val="20"/>
        </w:rPr>
        <w:t xml:space="preserve">=1; </w:t>
      </w:r>
      <w:proofErr w:type="spellStart"/>
      <w:r w:rsidRPr="006B7701">
        <w:rPr>
          <w:rFonts w:ascii="Consolas" w:hAnsi="Consolas"/>
          <w:color w:val="008000"/>
          <w:sz w:val="20"/>
          <w:szCs w:val="20"/>
        </w:rPr>
        <w:t>i</w:t>
      </w:r>
      <w:proofErr w:type="spellEnd"/>
      <w:r w:rsidRPr="006B7701">
        <w:rPr>
          <w:rFonts w:ascii="Consolas" w:hAnsi="Consolas"/>
          <w:color w:val="008000"/>
          <w:sz w:val="20"/>
          <w:szCs w:val="20"/>
        </w:rPr>
        <w:t xml:space="preserve">&lt;n+1; </w:t>
      </w:r>
      <w:proofErr w:type="spellStart"/>
      <w:r w:rsidRPr="006B7701">
        <w:rPr>
          <w:rFonts w:ascii="Consolas" w:hAnsi="Consolas"/>
          <w:color w:val="008000"/>
          <w:sz w:val="20"/>
          <w:szCs w:val="20"/>
        </w:rPr>
        <w:t>i</w:t>
      </w:r>
      <w:proofErr w:type="spellEnd"/>
      <w:r w:rsidRPr="006B7701">
        <w:rPr>
          <w:rFonts w:ascii="Consolas" w:hAnsi="Consolas"/>
          <w:color w:val="008000"/>
          <w:sz w:val="20"/>
          <w:szCs w:val="20"/>
        </w:rPr>
        <w:t>++)  {</w:t>
      </w:r>
    </w:p>
    <w:p w14:paraId="791C9C6B"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for</w:t>
      </w:r>
      <w:proofErr w:type="gramEnd"/>
      <w:r w:rsidRPr="006B7701">
        <w:rPr>
          <w:rFonts w:ascii="Consolas" w:hAnsi="Consolas"/>
          <w:color w:val="008000"/>
          <w:sz w:val="20"/>
          <w:szCs w:val="20"/>
        </w:rPr>
        <w:t xml:space="preserve"> ( j=1; j&lt;m+1; j++)  {</w:t>
      </w:r>
    </w:p>
    <w:p w14:paraId="59A9A14B"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 Compute correct index</w:t>
      </w:r>
    </w:p>
    <w:p w14:paraId="5B9D8DCA"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spellStart"/>
      <w:proofErr w:type="gramStart"/>
      <w:r w:rsidRPr="006B7701">
        <w:rPr>
          <w:rFonts w:ascii="Consolas" w:hAnsi="Consolas"/>
          <w:color w:val="008000"/>
          <w:sz w:val="20"/>
          <w:szCs w:val="20"/>
        </w:rPr>
        <w:t>jdx</w:t>
      </w:r>
      <w:proofErr w:type="spellEnd"/>
      <w:proofErr w:type="gramEnd"/>
      <w:r w:rsidRPr="006B7701">
        <w:rPr>
          <w:rFonts w:ascii="Consolas" w:hAnsi="Consolas"/>
          <w:color w:val="008000"/>
          <w:sz w:val="20"/>
          <w:szCs w:val="20"/>
        </w:rPr>
        <w:t xml:space="preserve"> = </w:t>
      </w:r>
      <w:proofErr w:type="spellStart"/>
      <w:r w:rsidRPr="006B7701">
        <w:rPr>
          <w:rFonts w:ascii="Consolas" w:hAnsi="Consolas"/>
          <w:color w:val="008000"/>
          <w:sz w:val="20"/>
          <w:szCs w:val="20"/>
        </w:rPr>
        <w:t>i</w:t>
      </w:r>
      <w:proofErr w:type="spellEnd"/>
      <w:r w:rsidRPr="006B7701">
        <w:rPr>
          <w:rFonts w:ascii="Consolas" w:hAnsi="Consolas"/>
          <w:color w:val="008000"/>
          <w:sz w:val="20"/>
          <w:szCs w:val="20"/>
        </w:rPr>
        <w:t>*(n+2) + j;</w:t>
      </w:r>
    </w:p>
    <w:p w14:paraId="46556C87"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psi</w:t>
      </w:r>
      <w:proofErr w:type="gramEnd"/>
      <w:r w:rsidRPr="006B7701">
        <w:rPr>
          <w:rFonts w:ascii="Consolas" w:hAnsi="Consolas"/>
          <w:color w:val="008000"/>
          <w:sz w:val="20"/>
          <w:szCs w:val="20"/>
        </w:rPr>
        <w:t>[</w:t>
      </w:r>
      <w:proofErr w:type="spellStart"/>
      <w:r w:rsidRPr="006B7701">
        <w:rPr>
          <w:rFonts w:ascii="Consolas" w:hAnsi="Consolas"/>
          <w:color w:val="008000"/>
          <w:sz w:val="20"/>
          <w:szCs w:val="20"/>
        </w:rPr>
        <w:t>jdx</w:t>
      </w:r>
      <w:proofErr w:type="spellEnd"/>
      <w:r w:rsidRPr="006B7701">
        <w:rPr>
          <w:rFonts w:ascii="Consolas" w:hAnsi="Consolas"/>
          <w:color w:val="008000"/>
          <w:sz w:val="20"/>
          <w:szCs w:val="20"/>
        </w:rPr>
        <w:t xml:space="preserve">] = </w:t>
      </w:r>
      <w:proofErr w:type="spellStart"/>
      <w:r w:rsidRPr="006B7701">
        <w:rPr>
          <w:rFonts w:ascii="Consolas" w:hAnsi="Consolas"/>
          <w:color w:val="008000"/>
          <w:sz w:val="20"/>
          <w:szCs w:val="20"/>
        </w:rPr>
        <w:t>tmp</w:t>
      </w:r>
      <w:proofErr w:type="spellEnd"/>
      <w:r w:rsidRPr="006B7701">
        <w:rPr>
          <w:rFonts w:ascii="Consolas" w:hAnsi="Consolas"/>
          <w:color w:val="008000"/>
          <w:sz w:val="20"/>
          <w:szCs w:val="20"/>
        </w:rPr>
        <w:t>[</w:t>
      </w:r>
      <w:proofErr w:type="spellStart"/>
      <w:r w:rsidRPr="006B7701">
        <w:rPr>
          <w:rFonts w:ascii="Consolas" w:hAnsi="Consolas"/>
          <w:color w:val="008000"/>
          <w:sz w:val="20"/>
          <w:szCs w:val="20"/>
        </w:rPr>
        <w:t>jdx</w:t>
      </w:r>
      <w:proofErr w:type="spellEnd"/>
      <w:r w:rsidRPr="006B7701">
        <w:rPr>
          <w:rFonts w:ascii="Consolas" w:hAnsi="Consolas"/>
          <w:color w:val="008000"/>
          <w:sz w:val="20"/>
          <w:szCs w:val="20"/>
        </w:rPr>
        <w:t>];</w:t>
      </w:r>
    </w:p>
    <w:p w14:paraId="56315155"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
    <w:p w14:paraId="3D09FEFF"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
    <w:p w14:paraId="438863AA"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
    <w:p w14:paraId="70F528FC" w14:textId="6264413B" w:rsidR="00927FE2" w:rsidRDefault="006B7701" w:rsidP="006B7701">
      <w:pPr>
        <w:rPr>
          <w:rFonts w:ascii="Consolas" w:hAnsi="Consolas"/>
          <w:color w:val="008000"/>
          <w:sz w:val="20"/>
          <w:szCs w:val="20"/>
        </w:rPr>
      </w:pPr>
      <w:r w:rsidRPr="006B7701">
        <w:rPr>
          <w:rFonts w:ascii="Consolas" w:hAnsi="Consolas"/>
          <w:color w:val="008000"/>
          <w:sz w:val="20"/>
          <w:szCs w:val="20"/>
        </w:rPr>
        <w:t>}</w:t>
      </w:r>
    </w:p>
    <w:p w14:paraId="3F0B1723" w14:textId="77777777" w:rsidR="006B7701" w:rsidRDefault="006B7701" w:rsidP="006B7701">
      <w:pPr>
        <w:rPr>
          <w:sz w:val="20"/>
          <w:szCs w:val="20"/>
        </w:rPr>
      </w:pPr>
    </w:p>
    <w:p w14:paraId="7D58BD18" w14:textId="77777777" w:rsidR="006B7701" w:rsidRDefault="006B7701" w:rsidP="006B7701">
      <w:r>
        <w:t xml:space="preserve">As for the Fortran example, the first step is to produce the signature file: </w:t>
      </w:r>
      <w:proofErr w:type="spellStart"/>
      <w:r>
        <w:t>jacobi.pyf</w:t>
      </w:r>
      <w:proofErr w:type="spellEnd"/>
      <w:r>
        <w:t>. The signature is shown below.</w:t>
      </w:r>
    </w:p>
    <w:p w14:paraId="59F9AC98" w14:textId="77777777" w:rsidR="006B7701" w:rsidRDefault="006B7701" w:rsidP="006B7701"/>
    <w:p w14:paraId="2CD24AF3" w14:textId="2B7C25C2" w:rsidR="006B7701" w:rsidRPr="006B7701" w:rsidRDefault="006B7701" w:rsidP="006B7701">
      <w:pPr>
        <w:rPr>
          <w:rFonts w:ascii="Consolas" w:hAnsi="Consolas"/>
          <w:color w:val="008000"/>
          <w:sz w:val="20"/>
          <w:szCs w:val="20"/>
        </w:rPr>
      </w:pPr>
      <w:r>
        <w:rPr>
          <w:rFonts w:ascii="Consolas" w:hAnsi="Consolas"/>
          <w:color w:val="008000"/>
          <w:sz w:val="20"/>
          <w:szCs w:val="20"/>
        </w:rPr>
        <w:t xml:space="preserve">!    -*- </w:t>
      </w:r>
      <w:proofErr w:type="gramStart"/>
      <w:r>
        <w:rPr>
          <w:rFonts w:ascii="Consolas" w:hAnsi="Consolas"/>
          <w:color w:val="008000"/>
          <w:sz w:val="20"/>
          <w:szCs w:val="20"/>
        </w:rPr>
        <w:t>c</w:t>
      </w:r>
      <w:proofErr w:type="gramEnd"/>
      <w:r w:rsidRPr="006B7701">
        <w:rPr>
          <w:rFonts w:ascii="Consolas" w:hAnsi="Consolas"/>
          <w:color w:val="008000"/>
          <w:sz w:val="20"/>
          <w:szCs w:val="20"/>
        </w:rPr>
        <w:t xml:space="preserve"> -*-</w:t>
      </w:r>
    </w:p>
    <w:p w14:paraId="1A92290B"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Note: the context of this file is case sensitive.</w:t>
      </w:r>
    </w:p>
    <w:p w14:paraId="743D3986" w14:textId="77777777" w:rsidR="006B7701" w:rsidRPr="006B7701" w:rsidRDefault="006B7701" w:rsidP="006B7701">
      <w:pPr>
        <w:rPr>
          <w:rFonts w:ascii="Consolas" w:hAnsi="Consolas"/>
          <w:color w:val="008000"/>
          <w:sz w:val="20"/>
          <w:szCs w:val="20"/>
        </w:rPr>
      </w:pPr>
    </w:p>
    <w:p w14:paraId="6BD4C229" w14:textId="77777777" w:rsidR="006B7701" w:rsidRPr="006B7701" w:rsidRDefault="006B7701" w:rsidP="006B7701">
      <w:pPr>
        <w:rPr>
          <w:rFonts w:ascii="Consolas" w:hAnsi="Consolas"/>
          <w:color w:val="008000"/>
          <w:sz w:val="20"/>
          <w:szCs w:val="20"/>
        </w:rPr>
      </w:pPr>
      <w:proofErr w:type="gramStart"/>
      <w:r w:rsidRPr="006B7701">
        <w:rPr>
          <w:rFonts w:ascii="Consolas" w:hAnsi="Consolas"/>
          <w:color w:val="008000"/>
          <w:sz w:val="20"/>
          <w:szCs w:val="20"/>
        </w:rPr>
        <w:t>python</w:t>
      </w:r>
      <w:proofErr w:type="gramEnd"/>
      <w:r w:rsidRPr="006B7701">
        <w:rPr>
          <w:rFonts w:ascii="Consolas" w:hAnsi="Consolas"/>
          <w:color w:val="008000"/>
          <w:sz w:val="20"/>
          <w:szCs w:val="20"/>
        </w:rPr>
        <w:t xml:space="preserve"> module </w:t>
      </w:r>
      <w:proofErr w:type="spellStart"/>
      <w:r w:rsidRPr="006B7701">
        <w:rPr>
          <w:rFonts w:ascii="Consolas" w:hAnsi="Consolas"/>
          <w:color w:val="008000"/>
          <w:sz w:val="20"/>
          <w:szCs w:val="20"/>
        </w:rPr>
        <w:t>jacobi</w:t>
      </w:r>
      <w:proofErr w:type="spellEnd"/>
      <w:r w:rsidRPr="006B7701">
        <w:rPr>
          <w:rFonts w:ascii="Consolas" w:hAnsi="Consolas"/>
          <w:color w:val="008000"/>
          <w:sz w:val="20"/>
          <w:szCs w:val="20"/>
        </w:rPr>
        <w:t xml:space="preserve"> ! </w:t>
      </w:r>
      <w:proofErr w:type="gramStart"/>
      <w:r w:rsidRPr="006B7701">
        <w:rPr>
          <w:rFonts w:ascii="Consolas" w:hAnsi="Consolas"/>
          <w:color w:val="008000"/>
          <w:sz w:val="20"/>
          <w:szCs w:val="20"/>
        </w:rPr>
        <w:t>in</w:t>
      </w:r>
      <w:proofErr w:type="gramEnd"/>
      <w:r w:rsidRPr="006B7701">
        <w:rPr>
          <w:rFonts w:ascii="Consolas" w:hAnsi="Consolas"/>
          <w:color w:val="008000"/>
          <w:sz w:val="20"/>
          <w:szCs w:val="20"/>
        </w:rPr>
        <w:t xml:space="preserve"> </w:t>
      </w:r>
    </w:p>
    <w:p w14:paraId="5C29A218"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interface</w:t>
      </w:r>
      <w:proofErr w:type="gramEnd"/>
      <w:r w:rsidRPr="006B7701">
        <w:rPr>
          <w:rFonts w:ascii="Consolas" w:hAnsi="Consolas"/>
          <w:color w:val="008000"/>
          <w:sz w:val="20"/>
          <w:szCs w:val="20"/>
        </w:rPr>
        <w:t xml:space="preserve">  ! </w:t>
      </w:r>
      <w:proofErr w:type="gramStart"/>
      <w:r w:rsidRPr="006B7701">
        <w:rPr>
          <w:rFonts w:ascii="Consolas" w:hAnsi="Consolas"/>
          <w:color w:val="008000"/>
          <w:sz w:val="20"/>
          <w:szCs w:val="20"/>
        </w:rPr>
        <w:t>in</w:t>
      </w:r>
      <w:proofErr w:type="gramEnd"/>
      <w:r w:rsidRPr="006B7701">
        <w:rPr>
          <w:rFonts w:ascii="Consolas" w:hAnsi="Consolas"/>
          <w:color w:val="008000"/>
          <w:sz w:val="20"/>
          <w:szCs w:val="20"/>
        </w:rPr>
        <w:t xml:space="preserve"> :</w:t>
      </w:r>
      <w:proofErr w:type="spellStart"/>
      <w:r w:rsidRPr="006B7701">
        <w:rPr>
          <w:rFonts w:ascii="Consolas" w:hAnsi="Consolas"/>
          <w:color w:val="008000"/>
          <w:sz w:val="20"/>
          <w:szCs w:val="20"/>
        </w:rPr>
        <w:t>jacobi</w:t>
      </w:r>
      <w:proofErr w:type="spellEnd"/>
    </w:p>
    <w:p w14:paraId="443C4EA8" w14:textId="7C0F71B8"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subroutine</w:t>
      </w:r>
      <w:proofErr w:type="gramEnd"/>
      <w:r w:rsidRPr="006B7701">
        <w:rPr>
          <w:rFonts w:ascii="Consolas" w:hAnsi="Consolas"/>
          <w:color w:val="008000"/>
          <w:sz w:val="20"/>
          <w:szCs w:val="20"/>
        </w:rPr>
        <w:t xml:space="preserve"> </w:t>
      </w:r>
      <w:proofErr w:type="spellStart"/>
      <w:r w:rsidRPr="006B7701">
        <w:rPr>
          <w:rFonts w:ascii="Consolas" w:hAnsi="Consolas"/>
          <w:color w:val="008000"/>
          <w:sz w:val="20"/>
          <w:szCs w:val="20"/>
        </w:rPr>
        <w:t>jacobi</w:t>
      </w:r>
      <w:proofErr w:type="spellEnd"/>
      <w:r w:rsidRPr="006B7701">
        <w:rPr>
          <w:rFonts w:ascii="Consolas" w:hAnsi="Consolas"/>
          <w:color w:val="008000"/>
          <w:sz w:val="20"/>
          <w:szCs w:val="20"/>
        </w:rPr>
        <w:t>(</w:t>
      </w:r>
      <w:proofErr w:type="spellStart"/>
      <w:r w:rsidRPr="006B7701">
        <w:rPr>
          <w:rFonts w:ascii="Consolas" w:hAnsi="Consolas"/>
          <w:color w:val="008000"/>
          <w:sz w:val="20"/>
          <w:szCs w:val="20"/>
        </w:rPr>
        <w:t>m,n,ni</w:t>
      </w:r>
      <w:r>
        <w:rPr>
          <w:rFonts w:ascii="Consolas" w:hAnsi="Consolas"/>
          <w:color w:val="008000"/>
          <w:sz w:val="20"/>
          <w:szCs w:val="20"/>
        </w:rPr>
        <w:t>ter,psi</w:t>
      </w:r>
      <w:proofErr w:type="spellEnd"/>
      <w:r>
        <w:rPr>
          <w:rFonts w:ascii="Consolas" w:hAnsi="Consolas"/>
          <w:color w:val="008000"/>
          <w:sz w:val="20"/>
          <w:szCs w:val="20"/>
        </w:rPr>
        <w:t xml:space="preserve">) ! </w:t>
      </w:r>
      <w:proofErr w:type="gramStart"/>
      <w:r>
        <w:rPr>
          <w:rFonts w:ascii="Consolas" w:hAnsi="Consolas"/>
          <w:color w:val="008000"/>
          <w:sz w:val="20"/>
          <w:szCs w:val="20"/>
        </w:rPr>
        <w:t>in</w:t>
      </w:r>
      <w:proofErr w:type="gramEnd"/>
      <w:r>
        <w:rPr>
          <w:rFonts w:ascii="Consolas" w:hAnsi="Consolas"/>
          <w:color w:val="008000"/>
          <w:sz w:val="20"/>
          <w:szCs w:val="20"/>
        </w:rPr>
        <w:t xml:space="preserve"> :</w:t>
      </w:r>
      <w:proofErr w:type="spellStart"/>
      <w:r>
        <w:rPr>
          <w:rFonts w:ascii="Consolas" w:hAnsi="Consolas"/>
          <w:color w:val="008000"/>
          <w:sz w:val="20"/>
          <w:szCs w:val="20"/>
        </w:rPr>
        <w:t>jacobi:jacobi.c</w:t>
      </w:r>
      <w:proofErr w:type="spellEnd"/>
    </w:p>
    <w:p w14:paraId="58A25800"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intent</w:t>
      </w:r>
      <w:proofErr w:type="gramEnd"/>
      <w:r w:rsidRPr="006B7701">
        <w:rPr>
          <w:rFonts w:ascii="Consolas" w:hAnsi="Consolas"/>
          <w:color w:val="008000"/>
          <w:sz w:val="20"/>
          <w:szCs w:val="20"/>
        </w:rPr>
        <w:t xml:space="preserve">(c) </w:t>
      </w:r>
      <w:proofErr w:type="spellStart"/>
      <w:r w:rsidRPr="006B7701">
        <w:rPr>
          <w:rFonts w:ascii="Consolas" w:hAnsi="Consolas"/>
          <w:color w:val="008000"/>
          <w:sz w:val="20"/>
          <w:szCs w:val="20"/>
        </w:rPr>
        <w:t>jacobi</w:t>
      </w:r>
      <w:proofErr w:type="spellEnd"/>
    </w:p>
    <w:p w14:paraId="6716D116"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intent</w:t>
      </w:r>
      <w:proofErr w:type="gramEnd"/>
      <w:r w:rsidRPr="006B7701">
        <w:rPr>
          <w:rFonts w:ascii="Consolas" w:hAnsi="Consolas"/>
          <w:color w:val="008000"/>
          <w:sz w:val="20"/>
          <w:szCs w:val="20"/>
        </w:rPr>
        <w:t>(c)</w:t>
      </w:r>
    </w:p>
    <w:p w14:paraId="71603811"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integer</w:t>
      </w:r>
      <w:proofErr w:type="gramEnd"/>
      <w:r w:rsidRPr="006B7701">
        <w:rPr>
          <w:rFonts w:ascii="Consolas" w:hAnsi="Consolas"/>
          <w:color w:val="008000"/>
          <w:sz w:val="20"/>
          <w:szCs w:val="20"/>
        </w:rPr>
        <w:t xml:space="preserve">, </w:t>
      </w:r>
      <w:proofErr w:type="spellStart"/>
      <w:r w:rsidRPr="006B7701">
        <w:rPr>
          <w:rFonts w:ascii="Consolas" w:hAnsi="Consolas"/>
          <w:color w:val="008000"/>
          <w:sz w:val="20"/>
          <w:szCs w:val="20"/>
        </w:rPr>
        <w:t>optional,intent</w:t>
      </w:r>
      <w:proofErr w:type="spellEnd"/>
      <w:r w:rsidRPr="006B7701">
        <w:rPr>
          <w:rFonts w:ascii="Consolas" w:hAnsi="Consolas"/>
          <w:color w:val="008000"/>
          <w:sz w:val="20"/>
          <w:szCs w:val="20"/>
        </w:rPr>
        <w:t>(in),check((shape(psi,0)-2)==m),depend(psi) :: m=(shape(psi,0)-2)</w:t>
      </w:r>
    </w:p>
    <w:p w14:paraId="1353E6C7"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integer</w:t>
      </w:r>
      <w:proofErr w:type="gramEnd"/>
      <w:r w:rsidRPr="006B7701">
        <w:rPr>
          <w:rFonts w:ascii="Consolas" w:hAnsi="Consolas"/>
          <w:color w:val="008000"/>
          <w:sz w:val="20"/>
          <w:szCs w:val="20"/>
        </w:rPr>
        <w:t xml:space="preserve">, </w:t>
      </w:r>
      <w:proofErr w:type="spellStart"/>
      <w:r w:rsidRPr="006B7701">
        <w:rPr>
          <w:rFonts w:ascii="Consolas" w:hAnsi="Consolas"/>
          <w:color w:val="008000"/>
          <w:sz w:val="20"/>
          <w:szCs w:val="20"/>
        </w:rPr>
        <w:t>optional,intent</w:t>
      </w:r>
      <w:proofErr w:type="spellEnd"/>
      <w:r w:rsidRPr="006B7701">
        <w:rPr>
          <w:rFonts w:ascii="Consolas" w:hAnsi="Consolas"/>
          <w:color w:val="008000"/>
          <w:sz w:val="20"/>
          <w:szCs w:val="20"/>
        </w:rPr>
        <w:t>(in),check((shape(psi,1)-2)==n),depend(psi) :: n=(shape(psi,1)-2)</w:t>
      </w:r>
    </w:p>
    <w:p w14:paraId="14C92AD9"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integer</w:t>
      </w:r>
      <w:proofErr w:type="gramEnd"/>
      <w:r w:rsidRPr="006B7701">
        <w:rPr>
          <w:rFonts w:ascii="Consolas" w:hAnsi="Consolas"/>
          <w:color w:val="008000"/>
          <w:sz w:val="20"/>
          <w:szCs w:val="20"/>
        </w:rPr>
        <w:t xml:space="preserve"> intent(in) :: niter</w:t>
      </w:r>
    </w:p>
    <w:p w14:paraId="047D9669"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real</w:t>
      </w:r>
      <w:proofErr w:type="gramEnd"/>
      <w:r w:rsidRPr="006B7701">
        <w:rPr>
          <w:rFonts w:ascii="Consolas" w:hAnsi="Consolas"/>
          <w:color w:val="008000"/>
          <w:sz w:val="20"/>
          <w:szCs w:val="20"/>
        </w:rPr>
        <w:t>*8 dimension(m + 2,n + 2),intent(</w:t>
      </w:r>
      <w:proofErr w:type="spellStart"/>
      <w:r w:rsidRPr="006B7701">
        <w:rPr>
          <w:rFonts w:ascii="Consolas" w:hAnsi="Consolas"/>
          <w:color w:val="008000"/>
          <w:sz w:val="20"/>
          <w:szCs w:val="20"/>
        </w:rPr>
        <w:t>inplace</w:t>
      </w:r>
      <w:proofErr w:type="spellEnd"/>
      <w:r w:rsidRPr="006B7701">
        <w:rPr>
          <w:rFonts w:ascii="Consolas" w:hAnsi="Consolas"/>
          <w:color w:val="008000"/>
          <w:sz w:val="20"/>
          <w:szCs w:val="20"/>
        </w:rPr>
        <w:t>) :: psi</w:t>
      </w:r>
    </w:p>
    <w:p w14:paraId="60FFE9DF"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end</w:t>
      </w:r>
      <w:proofErr w:type="gramEnd"/>
      <w:r w:rsidRPr="006B7701">
        <w:rPr>
          <w:rFonts w:ascii="Consolas" w:hAnsi="Consolas"/>
          <w:color w:val="008000"/>
          <w:sz w:val="20"/>
          <w:szCs w:val="20"/>
        </w:rPr>
        <w:t xml:space="preserve"> subroutine </w:t>
      </w:r>
      <w:proofErr w:type="spellStart"/>
      <w:r w:rsidRPr="006B7701">
        <w:rPr>
          <w:rFonts w:ascii="Consolas" w:hAnsi="Consolas"/>
          <w:color w:val="008000"/>
          <w:sz w:val="20"/>
          <w:szCs w:val="20"/>
        </w:rPr>
        <w:t>jacobi</w:t>
      </w:r>
      <w:proofErr w:type="spellEnd"/>
    </w:p>
    <w:p w14:paraId="54BC04E6"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end</w:t>
      </w:r>
      <w:proofErr w:type="gramEnd"/>
      <w:r w:rsidRPr="006B7701">
        <w:rPr>
          <w:rFonts w:ascii="Consolas" w:hAnsi="Consolas"/>
          <w:color w:val="008000"/>
          <w:sz w:val="20"/>
          <w:szCs w:val="20"/>
        </w:rPr>
        <w:t xml:space="preserve"> interface </w:t>
      </w:r>
    </w:p>
    <w:p w14:paraId="4C14D32E" w14:textId="77777777" w:rsidR="006B7701" w:rsidRPr="006B7701" w:rsidRDefault="006B7701" w:rsidP="006B7701">
      <w:pPr>
        <w:rPr>
          <w:rFonts w:ascii="Consolas" w:hAnsi="Consolas"/>
          <w:color w:val="008000"/>
          <w:sz w:val="20"/>
          <w:szCs w:val="20"/>
        </w:rPr>
      </w:pPr>
      <w:proofErr w:type="gramStart"/>
      <w:r w:rsidRPr="006B7701">
        <w:rPr>
          <w:rFonts w:ascii="Consolas" w:hAnsi="Consolas"/>
          <w:color w:val="008000"/>
          <w:sz w:val="20"/>
          <w:szCs w:val="20"/>
        </w:rPr>
        <w:t>end</w:t>
      </w:r>
      <w:proofErr w:type="gramEnd"/>
      <w:r w:rsidRPr="006B7701">
        <w:rPr>
          <w:rFonts w:ascii="Consolas" w:hAnsi="Consolas"/>
          <w:color w:val="008000"/>
          <w:sz w:val="20"/>
          <w:szCs w:val="20"/>
        </w:rPr>
        <w:t xml:space="preserve"> python module </w:t>
      </w:r>
      <w:proofErr w:type="spellStart"/>
      <w:r w:rsidRPr="006B7701">
        <w:rPr>
          <w:rFonts w:ascii="Consolas" w:hAnsi="Consolas"/>
          <w:color w:val="008000"/>
          <w:sz w:val="20"/>
          <w:szCs w:val="20"/>
        </w:rPr>
        <w:t>jacobi</w:t>
      </w:r>
      <w:proofErr w:type="spellEnd"/>
    </w:p>
    <w:p w14:paraId="0D74BF6D" w14:textId="77777777" w:rsidR="006B7701" w:rsidRDefault="006B7701" w:rsidP="006B7701"/>
    <w:p w14:paraId="27836C10" w14:textId="18E680F2" w:rsidR="006B7701" w:rsidRDefault="006B7701" w:rsidP="006B7701">
      <w:r>
        <w:t>This is identical to the version for the Fortran code except for the addition of two lines:</w:t>
      </w:r>
    </w:p>
    <w:p w14:paraId="01D651B5" w14:textId="77777777" w:rsidR="006B7701" w:rsidRDefault="006B7701" w:rsidP="006B7701"/>
    <w:p w14:paraId="7C22C6E8"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intent</w:t>
      </w:r>
      <w:proofErr w:type="gramEnd"/>
      <w:r w:rsidRPr="006B7701">
        <w:rPr>
          <w:rFonts w:ascii="Consolas" w:hAnsi="Consolas"/>
          <w:color w:val="008000"/>
          <w:sz w:val="20"/>
          <w:szCs w:val="20"/>
        </w:rPr>
        <w:t xml:space="preserve">(c) </w:t>
      </w:r>
      <w:proofErr w:type="spellStart"/>
      <w:r w:rsidRPr="006B7701">
        <w:rPr>
          <w:rFonts w:ascii="Consolas" w:hAnsi="Consolas"/>
          <w:color w:val="008000"/>
          <w:sz w:val="20"/>
          <w:szCs w:val="20"/>
        </w:rPr>
        <w:t>jacobi</w:t>
      </w:r>
      <w:proofErr w:type="spellEnd"/>
    </w:p>
    <w:p w14:paraId="5D35A957" w14:textId="77777777" w:rsidR="006B7701" w:rsidRPr="006B7701" w:rsidRDefault="006B7701" w:rsidP="006B7701">
      <w:pPr>
        <w:rPr>
          <w:rFonts w:ascii="Consolas" w:hAnsi="Consolas"/>
          <w:color w:val="008000"/>
          <w:sz w:val="20"/>
          <w:szCs w:val="20"/>
        </w:rPr>
      </w:pPr>
      <w:r w:rsidRPr="006B7701">
        <w:rPr>
          <w:rFonts w:ascii="Consolas" w:hAnsi="Consolas"/>
          <w:color w:val="008000"/>
          <w:sz w:val="20"/>
          <w:szCs w:val="20"/>
        </w:rPr>
        <w:t xml:space="preserve">            </w:t>
      </w:r>
      <w:proofErr w:type="gramStart"/>
      <w:r w:rsidRPr="006B7701">
        <w:rPr>
          <w:rFonts w:ascii="Consolas" w:hAnsi="Consolas"/>
          <w:color w:val="008000"/>
          <w:sz w:val="20"/>
          <w:szCs w:val="20"/>
        </w:rPr>
        <w:t>intent</w:t>
      </w:r>
      <w:proofErr w:type="gramEnd"/>
      <w:r w:rsidRPr="006B7701">
        <w:rPr>
          <w:rFonts w:ascii="Consolas" w:hAnsi="Consolas"/>
          <w:color w:val="008000"/>
          <w:sz w:val="20"/>
          <w:szCs w:val="20"/>
        </w:rPr>
        <w:t>(c)</w:t>
      </w:r>
    </w:p>
    <w:p w14:paraId="16094182" w14:textId="77777777" w:rsidR="006B7701" w:rsidRDefault="006B7701" w:rsidP="006B7701"/>
    <w:p w14:paraId="6EAE6092" w14:textId="61086D1D" w:rsidR="006B7701" w:rsidRDefault="006B7701" w:rsidP="006B7701">
      <w:r>
        <w:t xml:space="preserve">The first line tells f2py that the routine being compiled is C code (rather than Fortran) and the second adds the </w:t>
      </w:r>
      <w:r w:rsidRPr="006B7701">
        <w:rPr>
          <w:rFonts w:ascii="Consolas" w:hAnsi="Consolas"/>
        </w:rPr>
        <w:t>intent(c)</w:t>
      </w:r>
      <w:r>
        <w:t xml:space="preserve"> attribute to all the argument descriptions to tell f2py that they are C variables.</w:t>
      </w:r>
    </w:p>
    <w:p w14:paraId="237969FD" w14:textId="77777777" w:rsidR="00180129" w:rsidRDefault="00180129" w:rsidP="006B7701"/>
    <w:p w14:paraId="03E3E29C" w14:textId="489A5883" w:rsidR="00180129" w:rsidRDefault="00180129" w:rsidP="006B7701">
      <w:r>
        <w:t>Once you have the signature</w:t>
      </w:r>
      <w:r w:rsidR="00065E7C">
        <w:t xml:space="preserve"> file you can produce the dynamic library in the same way as you did for Fortran:</w:t>
      </w:r>
    </w:p>
    <w:p w14:paraId="65B1C4DA" w14:textId="77777777" w:rsidR="00065E7C" w:rsidRDefault="00065E7C" w:rsidP="006B7701"/>
    <w:p w14:paraId="13AFA57D" w14:textId="3613A074" w:rsidR="00065E7C" w:rsidRDefault="00065E7C" w:rsidP="00065E7C">
      <w:pPr>
        <w:rPr>
          <w:rFonts w:ascii="Consolas" w:hAnsi="Consolas"/>
          <w:color w:val="008000"/>
        </w:rPr>
      </w:pPr>
      <w:proofErr w:type="gramStart"/>
      <w:r w:rsidRPr="00047399">
        <w:rPr>
          <w:rFonts w:ascii="Consolas" w:hAnsi="Consolas"/>
          <w:color w:val="008000"/>
        </w:rPr>
        <w:t>f2py</w:t>
      </w:r>
      <w:proofErr w:type="gramEnd"/>
      <w:r w:rsidRPr="00047399">
        <w:rPr>
          <w:rFonts w:ascii="Consolas" w:hAnsi="Consolas"/>
          <w:color w:val="008000"/>
        </w:rPr>
        <w:t xml:space="preserve"> </w:t>
      </w:r>
      <w:r>
        <w:rPr>
          <w:rFonts w:ascii="Consolas" w:hAnsi="Consolas"/>
          <w:color w:val="008000"/>
        </w:rPr>
        <w:t xml:space="preserve">–c </w:t>
      </w:r>
      <w:proofErr w:type="spellStart"/>
      <w:r>
        <w:rPr>
          <w:rFonts w:ascii="Consolas" w:hAnsi="Consolas"/>
          <w:color w:val="008000"/>
        </w:rPr>
        <w:t>jacobi.pyf</w:t>
      </w:r>
      <w:proofErr w:type="spellEnd"/>
      <w:r>
        <w:rPr>
          <w:rFonts w:ascii="Consolas" w:hAnsi="Consolas"/>
          <w:color w:val="008000"/>
        </w:rPr>
        <w:t xml:space="preserve"> </w:t>
      </w:r>
      <w:proofErr w:type="spellStart"/>
      <w:r w:rsidRPr="00047399">
        <w:rPr>
          <w:rFonts w:ascii="Consolas" w:hAnsi="Consolas"/>
          <w:color w:val="008000"/>
        </w:rPr>
        <w:t>jacobi.</w:t>
      </w:r>
      <w:r w:rsidR="006B5F2A">
        <w:rPr>
          <w:rFonts w:ascii="Consolas" w:hAnsi="Consolas"/>
          <w:color w:val="008000"/>
        </w:rPr>
        <w:t>c</w:t>
      </w:r>
      <w:proofErr w:type="spellEnd"/>
    </w:p>
    <w:p w14:paraId="6FD9DAE6" w14:textId="77777777" w:rsidR="00065E7C" w:rsidRDefault="00065E7C" w:rsidP="006B7701"/>
    <w:p w14:paraId="29FF5EAE" w14:textId="1992B601" w:rsidR="006B5F2A" w:rsidRDefault="006B5F2A" w:rsidP="006B7701">
      <w:r>
        <w:t xml:space="preserve">As before, this will produce a file called “jacobi.so” that can be imported </w:t>
      </w:r>
      <w:r w:rsidR="00D057F8">
        <w:t>as above.</w:t>
      </w:r>
    </w:p>
    <w:p w14:paraId="40541CE1" w14:textId="77777777" w:rsidR="005C7897" w:rsidRDefault="005C7897" w:rsidP="006B7701"/>
    <w:p w14:paraId="632FC999" w14:textId="63A41D23" w:rsidR="005C7897" w:rsidRDefault="005C7897" w:rsidP="005C7897">
      <w:r>
        <w:t xml:space="preserve">If you have a C compiler you should test the performance of the C version against the pure Python lists and </w:t>
      </w:r>
      <w:proofErr w:type="spellStart"/>
      <w:r>
        <w:t>numpy</w:t>
      </w:r>
      <w:proofErr w:type="spellEnd"/>
      <w:r>
        <w:t xml:space="preserve"> versions of the code.</w:t>
      </w:r>
    </w:p>
    <w:p w14:paraId="75E4BCE6" w14:textId="77777777" w:rsidR="005C7897" w:rsidRPr="006B7701" w:rsidRDefault="005C7897" w:rsidP="006B7701">
      <w:bookmarkStart w:id="49" w:name="_GoBack"/>
      <w:bookmarkEnd w:id="49"/>
    </w:p>
    <w:sectPr w:rsidR="005C7897" w:rsidRPr="006B7701" w:rsidSect="00321DC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D6762C"/>
    <w:multiLevelType w:val="hybridMultilevel"/>
    <w:tmpl w:val="9D0A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45BE6"/>
    <w:multiLevelType w:val="hybridMultilevel"/>
    <w:tmpl w:val="988A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448AE"/>
    <w:multiLevelType w:val="hybridMultilevel"/>
    <w:tmpl w:val="0B0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ED3435"/>
    <w:multiLevelType w:val="hybridMultilevel"/>
    <w:tmpl w:val="3CF6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9077E"/>
    <w:multiLevelType w:val="hybridMultilevel"/>
    <w:tmpl w:val="9984D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BF0B35"/>
    <w:multiLevelType w:val="hybridMultilevel"/>
    <w:tmpl w:val="632C2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9D75A7"/>
    <w:multiLevelType w:val="hybridMultilevel"/>
    <w:tmpl w:val="B8B0D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5A3"/>
    <w:rsid w:val="00010407"/>
    <w:rsid w:val="00047399"/>
    <w:rsid w:val="000514A9"/>
    <w:rsid w:val="00065E7C"/>
    <w:rsid w:val="00084D55"/>
    <w:rsid w:val="00090596"/>
    <w:rsid w:val="000B0CCB"/>
    <w:rsid w:val="00103CE1"/>
    <w:rsid w:val="001214B3"/>
    <w:rsid w:val="0012165E"/>
    <w:rsid w:val="0013098F"/>
    <w:rsid w:val="00144F5F"/>
    <w:rsid w:val="00160EB0"/>
    <w:rsid w:val="00180129"/>
    <w:rsid w:val="001B0AC5"/>
    <w:rsid w:val="001C5E8A"/>
    <w:rsid w:val="0024376A"/>
    <w:rsid w:val="002C4738"/>
    <w:rsid w:val="002E24DE"/>
    <w:rsid w:val="00321DC8"/>
    <w:rsid w:val="00326E49"/>
    <w:rsid w:val="003501FE"/>
    <w:rsid w:val="00365859"/>
    <w:rsid w:val="003746C1"/>
    <w:rsid w:val="00380557"/>
    <w:rsid w:val="00392782"/>
    <w:rsid w:val="003F446A"/>
    <w:rsid w:val="003F7660"/>
    <w:rsid w:val="00401783"/>
    <w:rsid w:val="00406804"/>
    <w:rsid w:val="0046332D"/>
    <w:rsid w:val="00464351"/>
    <w:rsid w:val="004712B4"/>
    <w:rsid w:val="00481CB4"/>
    <w:rsid w:val="0048385E"/>
    <w:rsid w:val="00496AF4"/>
    <w:rsid w:val="004B082B"/>
    <w:rsid w:val="004B6038"/>
    <w:rsid w:val="00512CC6"/>
    <w:rsid w:val="00513814"/>
    <w:rsid w:val="00537684"/>
    <w:rsid w:val="005A2855"/>
    <w:rsid w:val="005C7165"/>
    <w:rsid w:val="005C7897"/>
    <w:rsid w:val="005C7CD7"/>
    <w:rsid w:val="005D1C25"/>
    <w:rsid w:val="005D2A96"/>
    <w:rsid w:val="00624E32"/>
    <w:rsid w:val="006331D2"/>
    <w:rsid w:val="00633F0C"/>
    <w:rsid w:val="006B5F2A"/>
    <w:rsid w:val="006B7701"/>
    <w:rsid w:val="006C164C"/>
    <w:rsid w:val="006C571B"/>
    <w:rsid w:val="006E69C6"/>
    <w:rsid w:val="007176A5"/>
    <w:rsid w:val="00735B0E"/>
    <w:rsid w:val="007427A6"/>
    <w:rsid w:val="0074555E"/>
    <w:rsid w:val="00760ABA"/>
    <w:rsid w:val="007940AE"/>
    <w:rsid w:val="00795D81"/>
    <w:rsid w:val="007D61E3"/>
    <w:rsid w:val="007D7A2F"/>
    <w:rsid w:val="008056C7"/>
    <w:rsid w:val="00811548"/>
    <w:rsid w:val="00860BAF"/>
    <w:rsid w:val="008658C7"/>
    <w:rsid w:val="008E1D95"/>
    <w:rsid w:val="008E28CB"/>
    <w:rsid w:val="00927FE2"/>
    <w:rsid w:val="0095272F"/>
    <w:rsid w:val="00987519"/>
    <w:rsid w:val="009A6A01"/>
    <w:rsid w:val="009A7D28"/>
    <w:rsid w:val="009D186B"/>
    <w:rsid w:val="009E7901"/>
    <w:rsid w:val="00A445EC"/>
    <w:rsid w:val="00A5241A"/>
    <w:rsid w:val="00AE3B27"/>
    <w:rsid w:val="00B018A5"/>
    <w:rsid w:val="00B315A3"/>
    <w:rsid w:val="00B855FB"/>
    <w:rsid w:val="00BB608C"/>
    <w:rsid w:val="00BC4B53"/>
    <w:rsid w:val="00BD2D1D"/>
    <w:rsid w:val="00BF159C"/>
    <w:rsid w:val="00C10F84"/>
    <w:rsid w:val="00CB39EB"/>
    <w:rsid w:val="00CD39DA"/>
    <w:rsid w:val="00D057F8"/>
    <w:rsid w:val="00D5022E"/>
    <w:rsid w:val="00D562BF"/>
    <w:rsid w:val="00DD26B6"/>
    <w:rsid w:val="00E333A8"/>
    <w:rsid w:val="00EA41DF"/>
    <w:rsid w:val="00EC53B1"/>
    <w:rsid w:val="00EC72CA"/>
    <w:rsid w:val="00ED6F33"/>
    <w:rsid w:val="00EF34EB"/>
    <w:rsid w:val="00F2078E"/>
    <w:rsid w:val="00F875F0"/>
    <w:rsid w:val="00FD3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96CA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1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315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5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15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5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315A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315A3"/>
    <w:pPr>
      <w:ind w:left="720"/>
      <w:contextualSpacing/>
    </w:pPr>
  </w:style>
  <w:style w:type="character" w:customStyle="1" w:styleId="Heading2Char">
    <w:name w:val="Heading 2 Char"/>
    <w:basedOn w:val="DefaultParagraphFont"/>
    <w:link w:val="Heading2"/>
    <w:uiPriority w:val="9"/>
    <w:rsid w:val="00B315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5A3"/>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D057F8"/>
    <w:rPr>
      <w:color w:val="808080"/>
    </w:rPr>
  </w:style>
  <w:style w:type="paragraph" w:styleId="BalloonText">
    <w:name w:val="Balloon Text"/>
    <w:basedOn w:val="Normal"/>
    <w:link w:val="BalloonTextChar"/>
    <w:uiPriority w:val="99"/>
    <w:semiHidden/>
    <w:unhideWhenUsed/>
    <w:rsid w:val="00D057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57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1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315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5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15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5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315A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315A3"/>
    <w:pPr>
      <w:ind w:left="720"/>
      <w:contextualSpacing/>
    </w:pPr>
  </w:style>
  <w:style w:type="character" w:customStyle="1" w:styleId="Heading2Char">
    <w:name w:val="Heading 2 Char"/>
    <w:basedOn w:val="DefaultParagraphFont"/>
    <w:link w:val="Heading2"/>
    <w:uiPriority w:val="9"/>
    <w:rsid w:val="00B315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5A3"/>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D057F8"/>
    <w:rPr>
      <w:color w:val="808080"/>
    </w:rPr>
  </w:style>
  <w:style w:type="paragraph" w:styleId="BalloonText">
    <w:name w:val="Balloon Text"/>
    <w:basedOn w:val="Normal"/>
    <w:link w:val="BalloonTextChar"/>
    <w:uiPriority w:val="99"/>
    <w:semiHidden/>
    <w:unhideWhenUsed/>
    <w:rsid w:val="00D057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57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96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3315</Words>
  <Characters>18900</Characters>
  <Application>Microsoft Macintosh Word</Application>
  <DocSecurity>0</DocSecurity>
  <Lines>157</Lines>
  <Paragraphs>44</Paragraphs>
  <ScaleCrop>false</ScaleCrop>
  <Company>EPCC</Company>
  <LinksUpToDate>false</LinksUpToDate>
  <CharactersWithSpaces>22171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Turner</dc:creator>
  <cp:keywords/>
  <dc:description/>
  <cp:lastModifiedBy>Kevin Stratford</cp:lastModifiedBy>
  <cp:revision>22</cp:revision>
  <dcterms:created xsi:type="dcterms:W3CDTF">2015-11-18T13:59:00Z</dcterms:created>
  <dcterms:modified xsi:type="dcterms:W3CDTF">2015-11-20T16:39:00Z</dcterms:modified>
</cp:coreProperties>
</file>